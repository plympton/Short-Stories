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BFA1E" w14:textId="77777777" w:rsidR="00407496" w:rsidRPr="00407496" w:rsidRDefault="00407496" w:rsidP="00407496">
      <w:pPr>
        <w:spacing w:before="100" w:beforeAutospacing="1" w:after="100" w:afterAutospacing="1"/>
        <w:rPr>
          <w:rFonts w:ascii="Times" w:hAnsi="Times" w:cs="Times New Roman"/>
          <w:lang w:eastAsia="en-US"/>
        </w:rPr>
      </w:pP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Levy and her daughter, Nancy, lived on a broad Upper East Side avenue, in a building faced with pink mottled granite, behind a pair of swinging doors off the lobby, under a steep staircase. Small apartments had been hollowed out a hundred years before, for the butlers and governesses of the families occupying the upper stories.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and Nancy inhabited a few rooms with high ceilings and thick white walls so often spackled and patched, swollen and sunken, that they seemed to have been formed by a geological event rather than the Brotherhood of Operative Plasterers and Cement Masons. The windows faced the airshaft, and by the time sunlight sank to its bottom, it was blue and weak. Almost nothing could be heard of the city. </w:t>
      </w:r>
    </w:p>
    <w:p w14:paraId="7B371FCB"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“Nancy darling, your egg is ready.” </w:t>
      </w:r>
    </w:p>
    <w:p w14:paraId="0CCBB938" w14:textId="77777777" w:rsidR="00407496" w:rsidRPr="00407496" w:rsidRDefault="00407496" w:rsidP="00407496">
      <w:pPr>
        <w:spacing w:before="100" w:beforeAutospacing="1" w:after="100" w:afterAutospacing="1"/>
        <w:rPr>
          <w:rFonts w:ascii="Times" w:hAnsi="Times" w:cs="Times New Roman"/>
          <w:lang w:eastAsia="en-US"/>
        </w:rPr>
      </w:pP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set two plates on a tiny café table in the corner of the kitchen, two slices of dry toast with a single poached egg quivering on each. Nancy came to the table in the blue dress her mother had laid out for her. She was short, round and soft, with dark eyes and long brown hair that her mother was perpetually pulling off her face. At twelve she still looked like a child, but the flesh on her body gave her the curves of an older girl. </w:t>
      </w:r>
    </w:p>
    <w:p w14:paraId="7E8D403A"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“Navy is a good color for you,”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said. “Neutrals hide flaws. Come eat your breakfast and I’ll brush your hair.” </w:t>
      </w:r>
    </w:p>
    <w:p w14:paraId="0BE5FBB1" w14:textId="77777777" w:rsidR="00407496" w:rsidRPr="00407496" w:rsidRDefault="00407496" w:rsidP="00407496">
      <w:pPr>
        <w:spacing w:before="100" w:beforeAutospacing="1" w:after="100" w:afterAutospacing="1"/>
        <w:rPr>
          <w:rFonts w:ascii="Times" w:hAnsi="Times" w:cs="Times New Roman"/>
          <w:lang w:eastAsia="en-US"/>
        </w:rPr>
      </w:pP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was a trim brunette from an Eastern European province of forests and foothills that on any day could be Czechoslovakia or Romania, depending on who held the border. Her once-heavy accent she subdued to a feline vibration that rose to a thrilling trill only when she was excited or called her daughter “darling.” She had been named </w:t>
      </w:r>
      <w:proofErr w:type="spellStart"/>
      <w:r w:rsidRPr="00407496">
        <w:rPr>
          <w:rFonts w:ascii="Times" w:hAnsi="Times" w:cs="Times New Roman"/>
          <w:lang w:eastAsia="en-US"/>
        </w:rPr>
        <w:t>Malka</w:t>
      </w:r>
      <w:proofErr w:type="spellEnd"/>
      <w:r w:rsidRPr="00407496">
        <w:rPr>
          <w:rFonts w:ascii="Times" w:hAnsi="Times" w:cs="Times New Roman"/>
          <w:lang w:eastAsia="en-US"/>
        </w:rPr>
        <w:t xml:space="preserve">, but there was no one left alive to remember that. </w:t>
      </w:r>
    </w:p>
    <w:p w14:paraId="10F56A47"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Nancy ate breakfast while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plaited and pinned up her daughter’s hair. </w:t>
      </w:r>
      <w:proofErr w:type="spellStart"/>
      <w:r w:rsidRPr="00407496">
        <w:rPr>
          <w:rFonts w:ascii="Times" w:hAnsi="Times" w:cs="Times New Roman"/>
          <w:lang w:eastAsia="en-US"/>
        </w:rPr>
        <w:t>Marga’s</w:t>
      </w:r>
      <w:proofErr w:type="spellEnd"/>
      <w:r w:rsidRPr="00407496">
        <w:rPr>
          <w:rFonts w:ascii="Times" w:hAnsi="Times" w:cs="Times New Roman"/>
          <w:lang w:eastAsia="en-US"/>
        </w:rPr>
        <w:t xml:space="preserve"> brush strokes were not gentle and sometimes Nancy’s head jerked back from their force. If Nancy complained or pulled away in a spasm of mutiny,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tapped her on the shoulder with the back of the brush. </w:t>
      </w:r>
    </w:p>
    <w:p w14:paraId="31FAE961"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“Don’t struggle.” The roll of her R was a growl. </w:t>
      </w:r>
    </w:p>
    <w:p w14:paraId="01D801F0" w14:textId="3FB7ED84"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After breakfast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swaddled Nancy in a wool coat and scarf, set a blue velvet tam on her head, then walked her as far as the </w:t>
      </w:r>
      <w:ins w:id="0" w:author="Marco Lopez" w:date="2014-01-07T17:15:00Z">
        <w:r w:rsidR="00711B42">
          <w:rPr>
            <w:rFonts w:ascii="Times" w:hAnsi="Times" w:cs="Times New Roman"/>
            <w:lang w:eastAsia="en-US"/>
          </w:rPr>
          <w:t>77</w:t>
        </w:r>
      </w:ins>
      <w:r w:rsidRPr="00407496">
        <w:rPr>
          <w:rFonts w:ascii="Times" w:hAnsi="Times" w:cs="Times New Roman"/>
          <w:lang w:eastAsia="en-US"/>
        </w:rPr>
        <w:t xml:space="preserve">th Street subway station. </w:t>
      </w:r>
    </w:p>
    <w:p w14:paraId="56CF038B"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“Piano lessons today,” she called. “</w:t>
      </w:r>
      <w:proofErr w:type="spellStart"/>
      <w:r w:rsidRPr="00407496">
        <w:rPr>
          <w:rFonts w:ascii="Times" w:hAnsi="Times" w:cs="Times New Roman"/>
          <w:lang w:eastAsia="en-US"/>
        </w:rPr>
        <w:t>Csokolom</w:t>
      </w:r>
      <w:proofErr w:type="spellEnd"/>
      <w:r w:rsidRPr="00407496">
        <w:rPr>
          <w:rFonts w:ascii="Times" w:hAnsi="Times" w:cs="Times New Roman"/>
          <w:lang w:eastAsia="en-US"/>
        </w:rPr>
        <w:t xml:space="preserve"> </w:t>
      </w:r>
      <w:proofErr w:type="spellStart"/>
      <w:r w:rsidRPr="00407496">
        <w:rPr>
          <w:rFonts w:ascii="Times" w:hAnsi="Times" w:cs="Times New Roman"/>
          <w:lang w:eastAsia="en-US"/>
        </w:rPr>
        <w:t>draga</w:t>
      </w:r>
      <w:proofErr w:type="spellEnd"/>
      <w:r w:rsidRPr="00407496">
        <w:rPr>
          <w:rFonts w:ascii="Times" w:hAnsi="Times" w:cs="Times New Roman"/>
          <w:lang w:eastAsia="en-US"/>
        </w:rPr>
        <w:t>, I kiss you, my darling.”</w:t>
      </w:r>
    </w:p>
    <w:p w14:paraId="5EC7BD8B" w14:textId="518E417A"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Like her parents before her,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desired a cultured household and took Nancy to the museum, encouraged her to read Zola and Stendhal, and arranged for piano lessons. In case Franz Josef returned from the dead and stopped by their apartment, Nancy would be able to play a little Chopin for him, perhaps after dinner. On Wednesdays,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left Saks early to accompany Nancy to her piano teacher’s apartment on West </w:t>
      </w:r>
      <w:ins w:id="1" w:author="Marco Lopez" w:date="2014-01-07T17:16:00Z">
        <w:r w:rsidR="00711B42">
          <w:rPr>
            <w:rFonts w:ascii="Times" w:hAnsi="Times" w:cs="Times New Roman"/>
            <w:lang w:eastAsia="en-US"/>
          </w:rPr>
          <w:t>86</w:t>
        </w:r>
      </w:ins>
      <w:r w:rsidRPr="00407496">
        <w:rPr>
          <w:rFonts w:ascii="Times" w:hAnsi="Times" w:cs="Times New Roman"/>
          <w:lang w:eastAsia="en-US"/>
        </w:rPr>
        <w:t xml:space="preserve">th Street.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in a camel’s hair coat, </w:t>
      </w:r>
      <w:ins w:id="2" w:author="Marco Lopez" w:date="2014-01-07T17:17:00Z">
        <w:r w:rsidR="00711B42">
          <w:rPr>
            <w:rFonts w:ascii="Times" w:hAnsi="Times" w:cs="Times New Roman"/>
            <w:lang w:eastAsia="en-US"/>
          </w:rPr>
          <w:t xml:space="preserve">35 </w:t>
        </w:r>
      </w:ins>
      <w:r w:rsidRPr="00407496">
        <w:rPr>
          <w:rFonts w:ascii="Times" w:hAnsi="Times" w:cs="Times New Roman"/>
          <w:lang w:eastAsia="en-US"/>
        </w:rPr>
        <w:t xml:space="preserve">percent discount for employees, stood over her daughter all the way from east to west on the crosstown bus, gripping the overhead strap. Nancy </w:t>
      </w:r>
      <w:r w:rsidRPr="00407496">
        <w:rPr>
          <w:rFonts w:ascii="Times" w:hAnsi="Times" w:cs="Times New Roman"/>
          <w:lang w:eastAsia="en-US"/>
        </w:rPr>
        <w:lastRenderedPageBreak/>
        <w:t xml:space="preserve">sheltered under her mother’s body, her hands moving over the cover of the music book in her lap as if she were already at the keyboard. </w:t>
      </w:r>
    </w:p>
    <w:p w14:paraId="2FBF6A5E" w14:textId="5972D93C"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The piano teacher, 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 xml:space="preserve">, lived in a building that looked like the </w:t>
      </w:r>
      <w:proofErr w:type="spellStart"/>
      <w:r w:rsidRPr="00407496">
        <w:rPr>
          <w:rFonts w:ascii="Times" w:hAnsi="Times" w:cs="Times New Roman"/>
          <w:lang w:eastAsia="en-US"/>
        </w:rPr>
        <w:t>Colosseum</w:t>
      </w:r>
      <w:proofErr w:type="spellEnd"/>
      <w:r w:rsidRPr="00407496">
        <w:rPr>
          <w:rFonts w:ascii="Times" w:hAnsi="Times" w:cs="Times New Roman"/>
          <w:lang w:eastAsia="en-US"/>
        </w:rPr>
        <w:t xml:space="preserve">. In 1924, she had drunk prohibition gin and fallen in love with a mad Hungarian violinist who left her bleeding in an illegal abortionist’s operating room just off the Bowery. Now, </w:t>
      </w:r>
      <w:ins w:id="3" w:author="Marco Lopez" w:date="2014-01-07T17:20:00Z">
        <w:r w:rsidR="006A0EE4">
          <w:rPr>
            <w:rFonts w:ascii="Times" w:hAnsi="Times" w:cs="Times New Roman"/>
            <w:lang w:eastAsia="en-US"/>
          </w:rPr>
          <w:t>40</w:t>
        </w:r>
        <w:r w:rsidR="006A0EE4" w:rsidRPr="00407496">
          <w:rPr>
            <w:rFonts w:ascii="Times" w:hAnsi="Times" w:cs="Times New Roman"/>
            <w:lang w:eastAsia="en-US"/>
          </w:rPr>
          <w:t xml:space="preserve"> </w:t>
        </w:r>
      </w:ins>
      <w:r w:rsidRPr="00407496">
        <w:rPr>
          <w:rFonts w:ascii="Times" w:hAnsi="Times" w:cs="Times New Roman"/>
          <w:lang w:eastAsia="en-US"/>
        </w:rPr>
        <w:t xml:space="preserve">years later, she sat comfortably widowed, enfolded in her flesh, a frilly jabot at her neck, her fingertips dusted with powdered sugar from the shortcake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brought her. She tapped a red pencil absentmindedly against the shawl-covered Steinway grand in her living room. </w:t>
      </w:r>
    </w:p>
    <w:p w14:paraId="5D606F10"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“Maybe you should buy her a little girdle,” 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 xml:space="preserve"> said to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“She’s getting fatter.” </w:t>
      </w:r>
    </w:p>
    <w:p w14:paraId="5791ADA0"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“Girls today won’t wear girdles.” </w:t>
      </w:r>
    </w:p>
    <w:p w14:paraId="0ABEB3C9"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“Well, she’ll need something soon. I was ten when my mother put me in my first corset.” </w:t>
      </w:r>
    </w:p>
    <w:p w14:paraId="5103E5A2"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“When can she play the </w:t>
      </w:r>
      <w:proofErr w:type="spellStart"/>
      <w:r w:rsidRPr="00407496">
        <w:rPr>
          <w:rFonts w:ascii="Times" w:hAnsi="Times" w:cs="Times New Roman"/>
          <w:lang w:eastAsia="en-US"/>
        </w:rPr>
        <w:t>Liebestraum</w:t>
      </w:r>
      <w:proofErr w:type="spellEnd"/>
      <w:r w:rsidRPr="00407496">
        <w:rPr>
          <w:rFonts w:ascii="Times" w:hAnsi="Times" w:cs="Times New Roman"/>
          <w:lang w:eastAsia="en-US"/>
        </w:rPr>
        <w:t xml:space="preserve">?”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asked. </w:t>
      </w:r>
    </w:p>
    <w:p w14:paraId="1D8D59DC"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“Oh Mrs. Levy,” 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 xml:space="preserve"> laughed, “her hands are much too small for that. It will be years. Do you know what </w:t>
      </w:r>
      <w:proofErr w:type="spellStart"/>
      <w:r w:rsidRPr="00407496">
        <w:rPr>
          <w:rFonts w:ascii="Times" w:hAnsi="Times" w:cs="Times New Roman"/>
          <w:lang w:eastAsia="en-US"/>
        </w:rPr>
        <w:t>Liebestraum</w:t>
      </w:r>
      <w:proofErr w:type="spellEnd"/>
      <w:r w:rsidRPr="00407496">
        <w:rPr>
          <w:rFonts w:ascii="Times" w:hAnsi="Times" w:cs="Times New Roman"/>
          <w:lang w:eastAsia="en-US"/>
        </w:rPr>
        <w:t xml:space="preserve"> means, Nancy?” </w:t>
      </w:r>
    </w:p>
    <w:p w14:paraId="52BD16E0"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Nancy did not answer. She was infuriated by the conversation carried on over her head. She pretended to concentrate on the vicious hash she was making of the repetitious patterns of notes in her exercise book, meant to strengthen and stretch her fingers. They bored Nancy as much as the calisthenics they did at school. When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wasn’t at home, Nancy put aside her scales and exercises and played the Moonlight Sonata. She wanted now to bang out the sonorous gong of the melody and drown out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and 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w:t>
      </w:r>
    </w:p>
    <w:p w14:paraId="3B2373EE"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w:t>
      </w:r>
      <w:proofErr w:type="spellStart"/>
      <w:r w:rsidRPr="00407496">
        <w:rPr>
          <w:rFonts w:ascii="Times" w:hAnsi="Times" w:cs="Times New Roman"/>
          <w:lang w:eastAsia="en-US"/>
        </w:rPr>
        <w:t>Liebestraum</w:t>
      </w:r>
      <w:proofErr w:type="spellEnd"/>
      <w:r w:rsidRPr="00407496">
        <w:rPr>
          <w:rFonts w:ascii="Times" w:hAnsi="Times" w:cs="Times New Roman"/>
          <w:lang w:eastAsia="en-US"/>
        </w:rPr>
        <w:t xml:space="preserve">, Nancy,” 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 xml:space="preserve"> repeated.</w:t>
      </w:r>
    </w:p>
    <w:p w14:paraId="5A234228" w14:textId="2604AC90"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“It’s the dream of love.” The sleepy voice of Mrs. </w:t>
      </w:r>
      <w:proofErr w:type="spellStart"/>
      <w:r w:rsidRPr="00407496">
        <w:rPr>
          <w:rFonts w:ascii="Times" w:hAnsi="Times" w:cs="Times New Roman"/>
          <w:lang w:eastAsia="en-US"/>
        </w:rPr>
        <w:t>Sheminsky’s</w:t>
      </w:r>
      <w:proofErr w:type="spellEnd"/>
      <w:r w:rsidRPr="00407496">
        <w:rPr>
          <w:rFonts w:ascii="Times" w:hAnsi="Times" w:cs="Times New Roman"/>
          <w:lang w:eastAsia="en-US"/>
        </w:rPr>
        <w:t xml:space="preserve"> bachelor son, Arthur, came from the doorway, unshaven and still in his bathrobe. He was a trumpet player, an alternate for the Philharmonic. Out of his mother’s sight he called himself </w:t>
      </w:r>
      <w:proofErr w:type="spellStart"/>
      <w:r w:rsidRPr="00407496">
        <w:rPr>
          <w:rFonts w:ascii="Times" w:hAnsi="Times" w:cs="Times New Roman"/>
          <w:lang w:eastAsia="en-US"/>
        </w:rPr>
        <w:t>Arturotito</w:t>
      </w:r>
      <w:proofErr w:type="spellEnd"/>
      <w:r w:rsidRPr="00407496">
        <w:rPr>
          <w:rFonts w:ascii="Times" w:hAnsi="Times" w:cs="Times New Roman"/>
          <w:lang w:eastAsia="en-US"/>
        </w:rPr>
        <w:t xml:space="preserve"> and played bongos in a mambo band. He had recently become a heroin addict, though neither he nor his mother knew it yet. </w:t>
      </w:r>
    </w:p>
    <w:p w14:paraId="15ADEA6D"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“Cup of coffee?” Arthur asked. He always invited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out on dates. She never accepted, but was careful to maintain a low level of flirtatious tension between them. His infatuation was useful when she didn’t have the money for Nancy’s piano lessons. </w:t>
      </w:r>
    </w:p>
    <w:p w14:paraId="4C070EAB"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“Oh, that would be nice, but I have an errand on Broadway.” </w:t>
      </w:r>
    </w:p>
    <w:p w14:paraId="45CAA35E" w14:textId="77777777" w:rsidR="00407496" w:rsidRPr="00407496" w:rsidRDefault="00407496" w:rsidP="00407496">
      <w:pPr>
        <w:spacing w:before="100" w:beforeAutospacing="1" w:after="100" w:afterAutospacing="1"/>
        <w:rPr>
          <w:rFonts w:ascii="Times" w:hAnsi="Times" w:cs="Times New Roman"/>
          <w:lang w:eastAsia="en-US"/>
        </w:rPr>
      </w:pP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walked around the corner to Amsterdam Avenue and into Barney </w:t>
      </w:r>
      <w:proofErr w:type="spellStart"/>
      <w:r w:rsidRPr="00407496">
        <w:rPr>
          <w:rFonts w:ascii="Times" w:hAnsi="Times" w:cs="Times New Roman"/>
          <w:lang w:eastAsia="en-US"/>
        </w:rPr>
        <w:t>Greengrass’s</w:t>
      </w:r>
      <w:proofErr w:type="spellEnd"/>
      <w:r w:rsidRPr="00407496">
        <w:rPr>
          <w:rFonts w:ascii="Times" w:hAnsi="Times" w:cs="Times New Roman"/>
          <w:lang w:eastAsia="en-US"/>
        </w:rPr>
        <w:t xml:space="preserve"> The Sturgeon King. She met Nancy’s father, </w:t>
      </w:r>
      <w:proofErr w:type="spellStart"/>
      <w:r w:rsidRPr="00407496">
        <w:rPr>
          <w:rFonts w:ascii="Times" w:hAnsi="Times" w:cs="Times New Roman"/>
          <w:lang w:eastAsia="en-US"/>
        </w:rPr>
        <w:t>Sy</w:t>
      </w:r>
      <w:proofErr w:type="spellEnd"/>
      <w:r w:rsidRPr="00407496">
        <w:rPr>
          <w:rFonts w:ascii="Times" w:hAnsi="Times" w:cs="Times New Roman"/>
          <w:lang w:eastAsia="en-US"/>
        </w:rPr>
        <w:t xml:space="preserve">, there every Wednesday. He was sitting at a table in the back. A paper napkin hung from his shirt collar, pocked with the tomato seeds that squirted out of his whitefish salad sandwich. He held another napkin to wipe his mouth between bites. He nodded an acknowledgement to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and pointed to his cheek, swollen with a wad of chewed fish and bagel. It took repeated gulps to clear his mouth, </w:t>
      </w:r>
      <w:proofErr w:type="spellStart"/>
      <w:r w:rsidRPr="00407496">
        <w:rPr>
          <w:rFonts w:ascii="Times" w:hAnsi="Times" w:cs="Times New Roman"/>
          <w:lang w:eastAsia="en-US"/>
        </w:rPr>
        <w:t>Sy</w:t>
      </w:r>
      <w:proofErr w:type="spellEnd"/>
      <w:r w:rsidRPr="00407496">
        <w:rPr>
          <w:rFonts w:ascii="Times" w:hAnsi="Times" w:cs="Times New Roman"/>
          <w:lang w:eastAsia="en-US"/>
        </w:rPr>
        <w:t xml:space="preserve"> stretching his neck forward like a snake swallowing something larger than its head. </w:t>
      </w:r>
    </w:p>
    <w:p w14:paraId="09EA208C"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“What do you want,” he said finally. </w:t>
      </w:r>
    </w:p>
    <w:p w14:paraId="75EF54B3"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“You’re a pig.” </w:t>
      </w:r>
    </w:p>
    <w:p w14:paraId="79915FEB"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“What do you want?” </w:t>
      </w:r>
    </w:p>
    <w:p w14:paraId="5919B52D"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“Money,”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said. </w:t>
      </w:r>
    </w:p>
    <w:p w14:paraId="4A487476"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 don’t have any,” he said and brought the sandwich to his mouth again.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slammed her hand on the Formica table, and </w:t>
      </w:r>
      <w:proofErr w:type="spellStart"/>
      <w:r w:rsidRPr="00407496">
        <w:rPr>
          <w:rFonts w:ascii="Times" w:hAnsi="Times" w:cs="Times New Roman"/>
          <w:lang w:eastAsia="en-US"/>
        </w:rPr>
        <w:t>Sy’s</w:t>
      </w:r>
      <w:proofErr w:type="spellEnd"/>
      <w:r w:rsidRPr="00407496">
        <w:rPr>
          <w:rFonts w:ascii="Times" w:hAnsi="Times" w:cs="Times New Roman"/>
          <w:lang w:eastAsia="en-US"/>
        </w:rPr>
        <w:t xml:space="preserve"> thick china plate lifted and spun like a quarter. He dropped his bagel. </w:t>
      </w:r>
    </w:p>
    <w:p w14:paraId="58A8A909"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“What are you, crazy?” </w:t>
      </w:r>
    </w:p>
    <w:p w14:paraId="596993C3" w14:textId="77777777" w:rsidR="00407496" w:rsidRPr="00407496" w:rsidRDefault="00407496" w:rsidP="00407496">
      <w:pPr>
        <w:spacing w:before="100" w:beforeAutospacing="1" w:after="100" w:afterAutospacing="1"/>
        <w:rPr>
          <w:rFonts w:ascii="Times" w:hAnsi="Times" w:cs="Times New Roman"/>
          <w:lang w:eastAsia="en-US"/>
        </w:rPr>
      </w:pPr>
      <w:proofErr w:type="spellStart"/>
      <w:r w:rsidRPr="00407496">
        <w:rPr>
          <w:rFonts w:ascii="Times" w:hAnsi="Times" w:cs="Times New Roman"/>
          <w:lang w:eastAsia="en-US"/>
        </w:rPr>
        <w:t>Sy</w:t>
      </w:r>
      <w:proofErr w:type="spellEnd"/>
      <w:r w:rsidRPr="00407496">
        <w:rPr>
          <w:rFonts w:ascii="Times" w:hAnsi="Times" w:cs="Times New Roman"/>
          <w:lang w:eastAsia="en-US"/>
        </w:rPr>
        <w:t xml:space="preserve"> had been a disappointment to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She maintained a stable of slurs and accusations to be loosed whenever he came around, either in person or conversation. He was a bad provider, a gambler, a bum, a skirt-chaser, a bastard, </w:t>
      </w:r>
      <w:proofErr w:type="gramStart"/>
      <w:r w:rsidRPr="00407496">
        <w:rPr>
          <w:rFonts w:ascii="Times" w:hAnsi="Times" w:cs="Times New Roman"/>
          <w:lang w:eastAsia="en-US"/>
        </w:rPr>
        <w:t>a</w:t>
      </w:r>
      <w:proofErr w:type="gramEnd"/>
      <w:r w:rsidRPr="00407496">
        <w:rPr>
          <w:rFonts w:ascii="Times" w:hAnsi="Times" w:cs="Times New Roman"/>
          <w:lang w:eastAsia="en-US"/>
        </w:rPr>
        <w:t xml:space="preserve"> plague. When they’d met, she’d been fiercely attracted to his good looks. Like Tony Curtis, she’d thought, Americanized movie star Jew boy, manly and dreamy. </w:t>
      </w:r>
    </w:p>
    <w:p w14:paraId="42568358"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She kept to herself the events of the night she left him. He had slapped her face, not hard, but behind it she felt the force of every black-booted, </w:t>
      </w:r>
      <w:proofErr w:type="spellStart"/>
      <w:r w:rsidRPr="00407496">
        <w:rPr>
          <w:rFonts w:ascii="Times" w:hAnsi="Times" w:cs="Times New Roman"/>
          <w:lang w:eastAsia="en-US"/>
        </w:rPr>
        <w:t>unavenged</w:t>
      </w:r>
      <w:proofErr w:type="spellEnd"/>
      <w:r w:rsidRPr="00407496">
        <w:rPr>
          <w:rFonts w:ascii="Times" w:hAnsi="Times" w:cs="Times New Roman"/>
          <w:lang w:eastAsia="en-US"/>
        </w:rPr>
        <w:t xml:space="preserve"> injury. She stabbed him with a paring knife. When she departed, dragging a groggy, six-year-old Nancy and their largest suitcase, </w:t>
      </w:r>
      <w:proofErr w:type="spellStart"/>
      <w:r w:rsidRPr="00407496">
        <w:rPr>
          <w:rFonts w:ascii="Times" w:hAnsi="Times" w:cs="Times New Roman"/>
          <w:lang w:eastAsia="en-US"/>
        </w:rPr>
        <w:t>Sy</w:t>
      </w:r>
      <w:proofErr w:type="spellEnd"/>
      <w:r w:rsidRPr="00407496">
        <w:rPr>
          <w:rFonts w:ascii="Times" w:hAnsi="Times" w:cs="Times New Roman"/>
          <w:lang w:eastAsia="en-US"/>
        </w:rPr>
        <w:t xml:space="preserve"> was sitting at the kitchen table with a bloody dishcloth pressed to his wounded shoulder, still looking surprised. </w:t>
      </w:r>
    </w:p>
    <w:p w14:paraId="0BF9A934"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“That’s right, I’m crazy.” </w:t>
      </w:r>
      <w:proofErr w:type="spellStart"/>
      <w:r w:rsidRPr="00407496">
        <w:rPr>
          <w:rFonts w:ascii="Times" w:hAnsi="Times" w:cs="Times New Roman"/>
          <w:lang w:eastAsia="en-US"/>
        </w:rPr>
        <w:t>Marga’s</w:t>
      </w:r>
      <w:proofErr w:type="spellEnd"/>
      <w:r w:rsidRPr="00407496">
        <w:rPr>
          <w:rFonts w:ascii="Times" w:hAnsi="Times" w:cs="Times New Roman"/>
          <w:lang w:eastAsia="en-US"/>
        </w:rPr>
        <w:t xml:space="preserve"> voice rose. “I need to pay your daughter’s piano teacher.” </w:t>
      </w:r>
    </w:p>
    <w:p w14:paraId="03DCE864"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“Ask my father,” </w:t>
      </w:r>
      <w:proofErr w:type="spellStart"/>
      <w:r w:rsidRPr="00407496">
        <w:rPr>
          <w:rFonts w:ascii="Times" w:hAnsi="Times" w:cs="Times New Roman"/>
          <w:lang w:eastAsia="en-US"/>
        </w:rPr>
        <w:t>Sy</w:t>
      </w:r>
      <w:proofErr w:type="spellEnd"/>
      <w:r w:rsidRPr="00407496">
        <w:rPr>
          <w:rFonts w:ascii="Times" w:hAnsi="Times" w:cs="Times New Roman"/>
          <w:lang w:eastAsia="en-US"/>
        </w:rPr>
        <w:t xml:space="preserve"> said. </w:t>
      </w:r>
    </w:p>
    <w:p w14:paraId="4CCBF628"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“You ask your father,”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spat back. They stared at each other. </w:t>
      </w:r>
      <w:proofErr w:type="spellStart"/>
      <w:r w:rsidRPr="00407496">
        <w:rPr>
          <w:rFonts w:ascii="Times" w:hAnsi="Times" w:cs="Times New Roman"/>
          <w:lang w:eastAsia="en-US"/>
        </w:rPr>
        <w:t>Sy</w:t>
      </w:r>
      <w:proofErr w:type="spellEnd"/>
      <w:r w:rsidRPr="00407496">
        <w:rPr>
          <w:rFonts w:ascii="Times" w:hAnsi="Times" w:cs="Times New Roman"/>
          <w:lang w:eastAsia="en-US"/>
        </w:rPr>
        <w:t xml:space="preserve"> looked away first, rubbing his mouth with his napkin. </w:t>
      </w:r>
    </w:p>
    <w:p w14:paraId="47AF2E5A"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“I’ll have the money by the end of the week.” </w:t>
      </w:r>
    </w:p>
    <w:p w14:paraId="26921A06"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“And now?” </w:t>
      </w:r>
    </w:p>
    <w:p w14:paraId="4DFD1E2A"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“Tell her you’ll pay next week.” </w:t>
      </w:r>
    </w:p>
    <w:p w14:paraId="027AFDC4"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“Like you, pay next week like you.” </w:t>
      </w:r>
    </w:p>
    <w:p w14:paraId="4365E6C6"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After she’d stabbed </w:t>
      </w:r>
      <w:proofErr w:type="spellStart"/>
      <w:r w:rsidRPr="00407496">
        <w:rPr>
          <w:rFonts w:ascii="Times" w:hAnsi="Times" w:cs="Times New Roman"/>
          <w:lang w:eastAsia="en-US"/>
        </w:rPr>
        <w:t>Sy</w:t>
      </w:r>
      <w:proofErr w:type="spellEnd"/>
      <w:r w:rsidRPr="00407496">
        <w:rPr>
          <w:rFonts w:ascii="Times" w:hAnsi="Times" w:cs="Times New Roman"/>
          <w:lang w:eastAsia="en-US"/>
        </w:rPr>
        <w:t xml:space="preserve">,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had taken Nancy to a friend’s apartment, where they slept on the living room couch until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found the apartment on Second Avenue and a job at Saks Fifth Avenue. </w:t>
      </w:r>
    </w:p>
    <w:p w14:paraId="375317F8"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“I’m everything to you now, mother and father,”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had told Nancy, as if </w:t>
      </w:r>
      <w:proofErr w:type="spellStart"/>
      <w:r w:rsidRPr="00407496">
        <w:rPr>
          <w:rFonts w:ascii="Times" w:hAnsi="Times" w:cs="Times New Roman"/>
          <w:lang w:eastAsia="en-US"/>
        </w:rPr>
        <w:t>Sy</w:t>
      </w:r>
      <w:proofErr w:type="spellEnd"/>
      <w:r w:rsidRPr="00407496">
        <w:rPr>
          <w:rFonts w:ascii="Times" w:hAnsi="Times" w:cs="Times New Roman"/>
          <w:lang w:eastAsia="en-US"/>
        </w:rPr>
        <w:t xml:space="preserve"> were dead. The mission was noble but impossible, as if a crust of bread had determined to become soup, entrée, and sweet, an entire feast. </w:t>
      </w:r>
    </w:p>
    <w:p w14:paraId="09CB4E01"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br/>
        <w:t> </w:t>
      </w:r>
      <w:r w:rsidRPr="00407496">
        <w:rPr>
          <w:rFonts w:ascii="Times" w:hAnsi="Times" w:cs="Times New Roman"/>
          <w:lang w:eastAsia="en-US"/>
        </w:rPr>
        <w:br/>
        <w:t xml:space="preserve">When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returned, 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 xml:space="preserve"> was placing a blue star just to the right of the words “</w:t>
      </w:r>
      <w:proofErr w:type="spellStart"/>
      <w:r w:rsidRPr="00407496">
        <w:rPr>
          <w:rFonts w:ascii="Times" w:hAnsi="Times" w:cs="Times New Roman"/>
          <w:lang w:eastAsia="en-US"/>
        </w:rPr>
        <w:t>Für</w:t>
      </w:r>
      <w:proofErr w:type="spellEnd"/>
      <w:r w:rsidRPr="00407496">
        <w:rPr>
          <w:rFonts w:ascii="Times" w:hAnsi="Times" w:cs="Times New Roman"/>
          <w:lang w:eastAsia="en-US"/>
        </w:rPr>
        <w:t xml:space="preserve"> Elise” in Nancy’s book. </w:t>
      </w:r>
    </w:p>
    <w:p w14:paraId="577C25B9"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“You’ll get a gold star next time, when you’ve practiced harder.” </w:t>
      </w:r>
    </w:p>
    <w:p w14:paraId="50C00E3C"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She gave Nancy a powdery cookie to eat while she wrote out the lesson plan for the next week. </w:t>
      </w:r>
    </w:p>
    <w:p w14:paraId="72EF0071"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Nancy twisted around on the piano bench and saw her mother and Arthur in the hallway,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whispering in his ear, he touching her hair, she giving a ticklish shimmy and pushing him away. When Arthur saw Nancy watching, he winked at her. </w:t>
      </w:r>
    </w:p>
    <w:p w14:paraId="55F0D76D" w14:textId="77777777" w:rsidR="00407496" w:rsidRPr="00407496" w:rsidRDefault="00407496" w:rsidP="00407496">
      <w:pPr>
        <w:spacing w:before="100" w:beforeAutospacing="1" w:after="100" w:afterAutospacing="1"/>
        <w:rPr>
          <w:rFonts w:ascii="Times" w:hAnsi="Times" w:cs="Times New Roman"/>
          <w:lang w:eastAsia="en-US"/>
        </w:rPr>
      </w:pP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sent Nancy to wait in the hallway off the living room so she could talk to 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 xml:space="preserve">. Nancy heard the piano plunge into a gay waltz, the piano teacher pumping the sustain pedal vigorously. </w:t>
      </w:r>
    </w:p>
    <w:p w14:paraId="13854B7D"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“Tell her to practice,” she chanted in three-quarter time, “or she won’t get better, not one iota.” </w:t>
      </w:r>
    </w:p>
    <w:p w14:paraId="7BADBA8C"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Nancy leaned against the wall. The door to the bathroom opened and Arthur came out, colliding with her. For a moment, her nose touched the furred chest inside his open shirt and she closed her eyes and inhaled the smell of his skin, sour and smoky under a gloss of aftershave. Nancy felt suddenly breathless, as if she’d run a city block. She teetered a little and Arthur, hands on her shoulders, straightened her up and moved her back against the wall. </w:t>
      </w:r>
    </w:p>
    <w:p w14:paraId="52DA7948"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“See you later, kitten.” He winked at her again. She stared after him, at his black hair lapping his shirt collar. </w:t>
      </w:r>
    </w:p>
    <w:p w14:paraId="226B92B4"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“Ma,” Arthur called as he walked into the living room where his mother sat at the piano. The music suddenly stopped. Nancy peered around the corner. Arthur was standing between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and his mother. </w:t>
      </w:r>
    </w:p>
    <w:p w14:paraId="13E7CB2D"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“C’mon, Ma. Give her a break. She’s having a hard time.” </w:t>
      </w:r>
    </w:p>
    <w:p w14:paraId="3E6A3146"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 xml:space="preserve"> sighed. </w:t>
      </w:r>
    </w:p>
    <w:p w14:paraId="0AF11F8D"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“Don’t worry about it.” Arthur waved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toward the door. </w:t>
      </w:r>
    </w:p>
    <w:p w14:paraId="5F5424E2"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br/>
        <w:t> </w:t>
      </w:r>
      <w:r w:rsidRPr="00407496">
        <w:rPr>
          <w:rFonts w:ascii="Times" w:hAnsi="Times" w:cs="Times New Roman"/>
          <w:lang w:eastAsia="en-US"/>
        </w:rPr>
        <w:br/>
        <w:t xml:space="preserve">They went to the Empire Diner for dinner. </w:t>
      </w:r>
    </w:p>
    <w:p w14:paraId="3A17E8F0"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 want a cheeseburger and French fries and a Coke, please,” Nancy said to the waitress. </w:t>
      </w:r>
    </w:p>
    <w:p w14:paraId="42501C2C"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“No, she’ll have the diet plate,”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interrupted. “We’ll both have that. And hot tea with lemon.” </w:t>
      </w:r>
    </w:p>
    <w:p w14:paraId="1655ADC9"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“Mommy,” Nancy protested.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frowned at her. The waitress returned with plates of iceberg lettuce, cottage cheese, and pallid canned pears crowned with a dollop of mayonnaise and a sprinkle of grated orange cheddar. </w:t>
      </w:r>
    </w:p>
    <w:p w14:paraId="6FF8BDC6"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“Eat,”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said to Nancy and began forking delicate loads of cottage cheese and bits of pear between her coral lips. “It’s delicious.” </w:t>
      </w:r>
    </w:p>
    <w:p w14:paraId="34955941"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 want a cheeseburger.” </w:t>
      </w:r>
    </w:p>
    <w:p w14:paraId="608DE40F"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“If you keep eating cheeseburgers you will look like a cow. Do you want to look like a cow? Who will want to marry you?” </w:t>
      </w:r>
    </w:p>
    <w:p w14:paraId="3E72FE4C"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Nancy glared down at her plate. She was angry and embarrassed, breathing through her nose, shallow, fierce, small huffs. Suddenly she felt her mother’s hand close on hers under the table, nails dig into her skin. </w:t>
      </w:r>
    </w:p>
    <w:p w14:paraId="5C928432"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 can’t take care of you forever,”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said. </w:t>
      </w:r>
    </w:p>
    <w:p w14:paraId="7BE66327"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br/>
        <w:t> </w:t>
      </w:r>
      <w:r w:rsidRPr="00407496">
        <w:rPr>
          <w:rFonts w:ascii="Times" w:hAnsi="Times" w:cs="Times New Roman"/>
          <w:lang w:eastAsia="en-US"/>
        </w:rPr>
        <w:br/>
        <w:t xml:space="preserve">In the apartment’s short hallway Nancy stood quietly as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unwrapped the scarf, gently removed her tam and then knelt and unbuttoned her coat. </w:t>
      </w:r>
    </w:p>
    <w:p w14:paraId="5076CC13"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 xml:space="preserve"> says you haven’t been practicing. If you don’t practice, you won’t improve.”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gestured to the piano in the living room, a tall, ancient upright with a spongy intonation. The hammers hit the strings with a little </w:t>
      </w:r>
      <w:proofErr w:type="spellStart"/>
      <w:r w:rsidRPr="00407496">
        <w:rPr>
          <w:rFonts w:ascii="Times" w:hAnsi="Times" w:cs="Times New Roman"/>
          <w:lang w:eastAsia="en-US"/>
        </w:rPr>
        <w:t>thoof</w:t>
      </w:r>
      <w:proofErr w:type="spellEnd"/>
      <w:r w:rsidRPr="00407496">
        <w:rPr>
          <w:rFonts w:ascii="Times" w:hAnsi="Times" w:cs="Times New Roman"/>
          <w:lang w:eastAsia="en-US"/>
        </w:rPr>
        <w:t xml:space="preserve">, as if they were wearing tiny terrycloth slippers. Atop the piano was a crocheted runner and plastic busts of famous composers—a glowering Beethoven, a </w:t>
      </w:r>
      <w:commentRangeStart w:id="4"/>
      <w:r w:rsidRPr="00407496">
        <w:rPr>
          <w:rFonts w:ascii="Times" w:hAnsi="Times" w:cs="Times New Roman"/>
          <w:lang w:eastAsia="en-US"/>
        </w:rPr>
        <w:t xml:space="preserve">waif-like </w:t>
      </w:r>
      <w:commentRangeEnd w:id="4"/>
      <w:r w:rsidR="00643C61">
        <w:rPr>
          <w:rStyle w:val="CommentReference"/>
          <w:vanish/>
        </w:rPr>
        <w:commentReference w:id="4"/>
      </w:r>
      <w:r w:rsidRPr="00407496">
        <w:rPr>
          <w:rFonts w:ascii="Times" w:hAnsi="Times" w:cs="Times New Roman"/>
          <w:lang w:eastAsia="en-US"/>
        </w:rPr>
        <w:t xml:space="preserve">Chopin, and a seemingly inebriated, wild-haired Liszt. </w:t>
      </w:r>
    </w:p>
    <w:p w14:paraId="787FC6F2" w14:textId="1C5CDB05"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Nancy sat at the piano, and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examined the sheet music she’d brought home from </w:t>
      </w:r>
      <w:proofErr w:type="spellStart"/>
      <w:r w:rsidRPr="00407496">
        <w:rPr>
          <w:rFonts w:ascii="Times" w:hAnsi="Times" w:cs="Times New Roman"/>
          <w:lang w:eastAsia="en-US"/>
        </w:rPr>
        <w:t>Binzer</w:t>
      </w:r>
      <w:proofErr w:type="spellEnd"/>
      <w:r w:rsidRPr="00407496">
        <w:rPr>
          <w:rFonts w:ascii="Times" w:hAnsi="Times" w:cs="Times New Roman"/>
          <w:lang w:eastAsia="en-US"/>
        </w:rPr>
        <w:t xml:space="preserve"> Music House up on </w:t>
      </w:r>
      <w:ins w:id="5" w:author="Marco Lopez" w:date="2014-01-08T15:28:00Z">
        <w:r w:rsidR="007A7641">
          <w:rPr>
            <w:rFonts w:ascii="Times" w:hAnsi="Times" w:cs="Times New Roman"/>
            <w:lang w:eastAsia="en-US"/>
          </w:rPr>
          <w:t>85</w:t>
        </w:r>
      </w:ins>
      <w:r w:rsidRPr="00407496">
        <w:rPr>
          <w:rFonts w:ascii="Times" w:hAnsi="Times" w:cs="Times New Roman"/>
          <w:lang w:eastAsia="en-US"/>
        </w:rPr>
        <w:t xml:space="preserve">th Street, volumes of Brahms, Chopin, and Schubert, most of them beyond Nancy’s ability. </w:t>
      </w:r>
    </w:p>
    <w:p w14:paraId="59002E25"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“Try the Chopin,”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said, smoothing the pages of a waltz on the music stand. </w:t>
      </w:r>
    </w:p>
    <w:p w14:paraId="76F72192"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Nancy arranged herself on the bench as 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 xml:space="preserve"> had taught her and began the piece. She was still galled by </w:t>
      </w:r>
      <w:proofErr w:type="spellStart"/>
      <w:r w:rsidRPr="00407496">
        <w:rPr>
          <w:rFonts w:ascii="Times" w:hAnsi="Times" w:cs="Times New Roman"/>
          <w:lang w:eastAsia="en-US"/>
        </w:rPr>
        <w:t>Marga’s</w:t>
      </w:r>
      <w:proofErr w:type="spellEnd"/>
      <w:r w:rsidRPr="00407496">
        <w:rPr>
          <w:rFonts w:ascii="Times" w:hAnsi="Times" w:cs="Times New Roman"/>
          <w:lang w:eastAsia="en-US"/>
        </w:rPr>
        <w:t xml:space="preserve"> pinch in the diner. She let the Chopin hump along like a heavily burdened beast and then jerk to a halt under her fingers. </w:t>
      </w:r>
    </w:p>
    <w:p w14:paraId="01CFDFF8"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“It’s too hard. I can’t.” </w:t>
      </w:r>
    </w:p>
    <w:p w14:paraId="1ECFDF5F" w14:textId="32D9FD6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“Just the melody,”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coaxed. Nancy sighed and began picking out the tune with her right hand while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sang along. </w:t>
      </w:r>
      <w:proofErr w:type="spellStart"/>
      <w:proofErr w:type="gramStart"/>
      <w:r w:rsidRPr="00407496">
        <w:rPr>
          <w:rFonts w:ascii="Times" w:hAnsi="Times" w:cs="Times New Roman"/>
          <w:lang w:eastAsia="en-US"/>
        </w:rPr>
        <w:t>Dahdidum</w:t>
      </w:r>
      <w:proofErr w:type="spellEnd"/>
      <w:r w:rsidRPr="00407496">
        <w:rPr>
          <w:rFonts w:ascii="Times" w:hAnsi="Times" w:cs="Times New Roman"/>
          <w:lang w:eastAsia="en-US"/>
        </w:rPr>
        <w:t xml:space="preserve"> </w:t>
      </w:r>
      <w:proofErr w:type="spellStart"/>
      <w:r w:rsidRPr="00407496">
        <w:rPr>
          <w:rFonts w:ascii="Times" w:hAnsi="Times" w:cs="Times New Roman"/>
          <w:lang w:eastAsia="en-US"/>
        </w:rPr>
        <w:t>tadum</w:t>
      </w:r>
      <w:proofErr w:type="spellEnd"/>
      <w:r w:rsidRPr="00407496">
        <w:rPr>
          <w:rFonts w:ascii="Times" w:hAnsi="Times" w:cs="Times New Roman"/>
          <w:lang w:eastAsia="en-US"/>
        </w:rPr>
        <w:t xml:space="preserve">, </w:t>
      </w:r>
      <w:proofErr w:type="spellStart"/>
      <w:r w:rsidRPr="00407496">
        <w:rPr>
          <w:rFonts w:ascii="Times" w:hAnsi="Times" w:cs="Times New Roman"/>
          <w:lang w:eastAsia="en-US"/>
        </w:rPr>
        <w:t>dahdidum</w:t>
      </w:r>
      <w:proofErr w:type="spellEnd"/>
      <w:r w:rsidRPr="00407496">
        <w:rPr>
          <w:rFonts w:ascii="Times" w:hAnsi="Times" w:cs="Times New Roman"/>
          <w:lang w:eastAsia="en-US"/>
        </w:rPr>
        <w:t xml:space="preserve"> </w:t>
      </w:r>
      <w:proofErr w:type="spellStart"/>
      <w:r w:rsidRPr="00407496">
        <w:rPr>
          <w:rFonts w:ascii="Times" w:hAnsi="Times" w:cs="Times New Roman"/>
          <w:lang w:eastAsia="en-US"/>
        </w:rPr>
        <w:t>tadum</w:t>
      </w:r>
      <w:proofErr w:type="spellEnd"/>
      <w:r w:rsidRPr="00407496">
        <w:rPr>
          <w:rFonts w:ascii="Times" w:hAnsi="Times" w:cs="Times New Roman"/>
          <w:lang w:eastAsia="en-US"/>
        </w:rPr>
        <w:t>.</w:t>
      </w:r>
      <w:proofErr w:type="gramEnd"/>
      <w:r w:rsidRPr="00407496">
        <w:rPr>
          <w:rFonts w:ascii="Times" w:hAnsi="Times" w:cs="Times New Roman"/>
          <w:lang w:eastAsia="en-US"/>
        </w:rPr>
        <w:t xml:space="preserve"> </w:t>
      </w:r>
    </w:p>
    <w:p w14:paraId="27B914C9"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“The Chopin’s not hard,”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said, “and he had such little hands, like yours. Play the Nocturne, not that one, this one, E Flat. I played it, you know. </w:t>
      </w:r>
      <w:proofErr w:type="gramStart"/>
      <w:r w:rsidRPr="00407496">
        <w:rPr>
          <w:rFonts w:ascii="Times" w:hAnsi="Times" w:cs="Times New Roman"/>
          <w:lang w:eastAsia="en-US"/>
        </w:rPr>
        <w:t>But with more feeling.</w:t>
      </w:r>
      <w:proofErr w:type="gramEnd"/>
      <w:r w:rsidRPr="00407496">
        <w:rPr>
          <w:rFonts w:ascii="Times" w:hAnsi="Times" w:cs="Times New Roman"/>
          <w:lang w:eastAsia="en-US"/>
        </w:rPr>
        <w:t xml:space="preserve"> When I played it I put all my heart into it.” </w:t>
      </w:r>
    </w:p>
    <w:p w14:paraId="025F2243"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Nancy shook her head.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stood waiting. Nancy didn’t move.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began sorting music books on top of the piano. She shifted the positions of the plastic busts of Beethoven and Liszt, as if they were king and castle on a chessboard. Nancy remained immobile, stiff with outrage. Finally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leaned over and slowly lowered the lid of the piano over the keys and left Nancy sitting on the bench. </w:t>
      </w:r>
    </w:p>
    <w:p w14:paraId="16B22382"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br/>
        <w:t> </w:t>
      </w:r>
      <w:r w:rsidRPr="00407496">
        <w:rPr>
          <w:rFonts w:ascii="Times" w:hAnsi="Times" w:cs="Times New Roman"/>
          <w:lang w:eastAsia="en-US"/>
        </w:rPr>
        <w:br/>
        <w:t xml:space="preserve">On Friday, while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was still at work, Nancy walked up to </w:t>
      </w:r>
      <w:proofErr w:type="spellStart"/>
      <w:r w:rsidRPr="00407496">
        <w:rPr>
          <w:rFonts w:ascii="Times" w:hAnsi="Times" w:cs="Times New Roman"/>
          <w:lang w:eastAsia="en-US"/>
        </w:rPr>
        <w:t>Binzer</w:t>
      </w:r>
      <w:proofErr w:type="spellEnd"/>
      <w:r w:rsidRPr="00407496">
        <w:rPr>
          <w:rFonts w:ascii="Times" w:hAnsi="Times" w:cs="Times New Roman"/>
          <w:lang w:eastAsia="en-US"/>
        </w:rPr>
        <w:t xml:space="preserve"> House to buy the sheet music for the </w:t>
      </w:r>
      <w:proofErr w:type="spellStart"/>
      <w:r w:rsidRPr="00407496">
        <w:rPr>
          <w:rFonts w:ascii="Times" w:hAnsi="Times" w:cs="Times New Roman"/>
          <w:lang w:eastAsia="en-US"/>
        </w:rPr>
        <w:t>Liebestraum</w:t>
      </w:r>
      <w:proofErr w:type="spellEnd"/>
      <w:r w:rsidRPr="00407496">
        <w:rPr>
          <w:rFonts w:ascii="Times" w:hAnsi="Times" w:cs="Times New Roman"/>
          <w:lang w:eastAsia="en-US"/>
        </w:rPr>
        <w:t xml:space="preserve">. </w:t>
      </w:r>
    </w:p>
    <w:p w14:paraId="4B08EA6D"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“Do you want the big-note version?” Mrs. </w:t>
      </w:r>
      <w:proofErr w:type="spellStart"/>
      <w:r w:rsidRPr="00407496">
        <w:rPr>
          <w:rFonts w:ascii="Times" w:hAnsi="Times" w:cs="Times New Roman"/>
          <w:lang w:eastAsia="en-US"/>
        </w:rPr>
        <w:t>Binzer</w:t>
      </w:r>
      <w:proofErr w:type="spellEnd"/>
      <w:r w:rsidRPr="00407496">
        <w:rPr>
          <w:rFonts w:ascii="Times" w:hAnsi="Times" w:cs="Times New Roman"/>
          <w:lang w:eastAsia="en-US"/>
        </w:rPr>
        <w:t xml:space="preserve"> asked. </w:t>
      </w:r>
    </w:p>
    <w:p w14:paraId="30162AEB"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Nancy shook her head. “The real one.” </w:t>
      </w:r>
    </w:p>
    <w:p w14:paraId="5D79529C"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Mrs. </w:t>
      </w:r>
      <w:proofErr w:type="spellStart"/>
      <w:r w:rsidRPr="00407496">
        <w:rPr>
          <w:rFonts w:ascii="Times" w:hAnsi="Times" w:cs="Times New Roman"/>
          <w:lang w:eastAsia="en-US"/>
        </w:rPr>
        <w:t>Binzer</w:t>
      </w:r>
      <w:proofErr w:type="spellEnd"/>
      <w:r w:rsidRPr="00407496">
        <w:rPr>
          <w:rFonts w:ascii="Times" w:hAnsi="Times" w:cs="Times New Roman"/>
          <w:lang w:eastAsia="en-US"/>
        </w:rPr>
        <w:t xml:space="preserve"> efficiently strummed through the scores standing upright in the bin marked L and then pulled out a thin booklet and handed it to Nancy. On the cover a handsome bewigged lady languished on a divan, a pink rose in full bloom trailing from her hand. Inside, the pages were crammed with dense legions of notes. </w:t>
      </w:r>
    </w:p>
    <w:p w14:paraId="12631154"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“That’s very hard for a young girl,” Mrs. </w:t>
      </w:r>
      <w:proofErr w:type="spellStart"/>
      <w:r w:rsidRPr="00407496">
        <w:rPr>
          <w:rFonts w:ascii="Times" w:hAnsi="Times" w:cs="Times New Roman"/>
          <w:lang w:eastAsia="en-US"/>
        </w:rPr>
        <w:t>Binzer</w:t>
      </w:r>
      <w:proofErr w:type="spellEnd"/>
      <w:r w:rsidRPr="00407496">
        <w:rPr>
          <w:rFonts w:ascii="Times" w:hAnsi="Times" w:cs="Times New Roman"/>
          <w:lang w:eastAsia="en-US"/>
        </w:rPr>
        <w:t xml:space="preserve"> said. </w:t>
      </w:r>
    </w:p>
    <w:p w14:paraId="7D9C7125"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 can play Chopin,” Nancy said coolly. </w:t>
      </w:r>
    </w:p>
    <w:p w14:paraId="75AD8A08"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br/>
        <w:t> </w:t>
      </w:r>
      <w:r w:rsidRPr="00407496">
        <w:rPr>
          <w:rFonts w:ascii="Times" w:hAnsi="Times" w:cs="Times New Roman"/>
          <w:lang w:eastAsia="en-US"/>
        </w:rPr>
        <w:br/>
        <w:t xml:space="preserve">Seated at the piano, Nancy began with the right hand, her fingers lurching up and down the swallow-flights of notes. It took half an hour to plod across seven pages. Her head ached, but she turned back to the first page and began again. The rise and swell of the arpeggios, the steady ring of the embedded melody, were incantatory. Three hours later, the sound of her mother’s key in the front door lock startled her from her trance. She pulled the music from the rack and hid it in the piano bench. </w:t>
      </w:r>
    </w:p>
    <w:p w14:paraId="1D953CD6" w14:textId="48269402"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Wednesday’s piano lesson was a disaster. Arthur wasn’t home and Nancy couldn’t concentrate on the simple skittish caprices and </w:t>
      </w:r>
      <w:proofErr w:type="spellStart"/>
      <w:r w:rsidRPr="00407496">
        <w:rPr>
          <w:rFonts w:ascii="Times" w:hAnsi="Times" w:cs="Times New Roman"/>
          <w:lang w:eastAsia="en-US"/>
        </w:rPr>
        <w:t>sonatinas</w:t>
      </w:r>
      <w:proofErr w:type="spellEnd"/>
      <w:r w:rsidRPr="00407496">
        <w:rPr>
          <w:rFonts w:ascii="Times" w:hAnsi="Times" w:cs="Times New Roman"/>
          <w:lang w:eastAsia="en-US"/>
        </w:rPr>
        <w:t xml:space="preserve"> from her Faber Piano Adventures book. </w:t>
      </w:r>
    </w:p>
    <w:p w14:paraId="014B8ED3"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“Do you remember anything I said to you last week?” 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 xml:space="preserve"> chopped her hand on Nancy’s shoulder to keep time and poked her with the red pencil when she stumbled. </w:t>
      </w:r>
    </w:p>
    <w:p w14:paraId="4AB2E727"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A full report was made to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when she came in. Nancy stood in the hall, ashamed and miserable, and watched 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 xml:space="preserve"> trace a tune from The Merry Widow out on the keyboard while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dug into her bag until she found a satin change purse safety-pinned to the lining. </w:t>
      </w:r>
    </w:p>
    <w:p w14:paraId="4C5AAD58"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“You know I don’t have much, 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 xml:space="preserve">,”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said as she counted out </w:t>
      </w:r>
      <w:proofErr w:type="gramStart"/>
      <w:r w:rsidRPr="00407496">
        <w:rPr>
          <w:rFonts w:ascii="Times" w:hAnsi="Times" w:cs="Times New Roman"/>
          <w:lang w:eastAsia="en-US"/>
        </w:rPr>
        <w:t xml:space="preserve">twelve </w:t>
      </w:r>
      <w:ins w:id="6" w:author="Marco Lopez" w:date="2014-01-08T15:39:00Z">
        <w:r w:rsidR="003621D0" w:rsidRPr="00407496">
          <w:rPr>
            <w:rFonts w:ascii="Times" w:hAnsi="Times" w:cs="Times New Roman"/>
            <w:lang w:eastAsia="en-US"/>
          </w:rPr>
          <w:t xml:space="preserve"> </w:t>
        </w:r>
      </w:ins>
      <w:r w:rsidRPr="00407496">
        <w:rPr>
          <w:rFonts w:ascii="Times" w:hAnsi="Times" w:cs="Times New Roman"/>
          <w:lang w:eastAsia="en-US"/>
        </w:rPr>
        <w:t>dollar</w:t>
      </w:r>
      <w:proofErr w:type="gramEnd"/>
      <w:r w:rsidRPr="00407496">
        <w:rPr>
          <w:rFonts w:ascii="Times" w:hAnsi="Times" w:cs="Times New Roman"/>
          <w:lang w:eastAsia="en-US"/>
        </w:rPr>
        <w:t xml:space="preserve"> bills. </w:t>
      </w:r>
    </w:p>
    <w:p w14:paraId="4DB8D6AB"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 xml:space="preserve"> nodded, as if to acknowledge the necessary evil of payment for services rendered, thumping out the waltz as she watched the bills being laid down, out of the corner of her eye. </w:t>
      </w:r>
    </w:p>
    <w:p w14:paraId="471045D2"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“Tell her to practice, or she won’t get better, not one iota.” </w:t>
      </w:r>
    </w:p>
    <w:p w14:paraId="5653721D" w14:textId="0B08F6DB"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br/>
        <w:t> </w:t>
      </w:r>
      <w:r w:rsidRPr="00407496">
        <w:rPr>
          <w:rFonts w:ascii="Times" w:hAnsi="Times" w:cs="Times New Roman"/>
          <w:lang w:eastAsia="en-US"/>
        </w:rPr>
        <w:br/>
        <w:t xml:space="preserve">The bus shambled through the dim park, sinking into the darkness of overpasses and bridges, coming back up into pink twilight.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was angry and silent. </w:t>
      </w:r>
      <w:proofErr w:type="spellStart"/>
      <w:r w:rsidRPr="00407496">
        <w:rPr>
          <w:rFonts w:ascii="Times" w:hAnsi="Times" w:cs="Times New Roman"/>
          <w:lang w:eastAsia="en-US"/>
        </w:rPr>
        <w:t>Sy</w:t>
      </w:r>
      <w:proofErr w:type="spellEnd"/>
      <w:r w:rsidRPr="00407496">
        <w:rPr>
          <w:rFonts w:ascii="Times" w:hAnsi="Times" w:cs="Times New Roman"/>
          <w:lang w:eastAsia="en-US"/>
        </w:rPr>
        <w:t xml:space="preserve"> had given her </w:t>
      </w:r>
      <w:ins w:id="7" w:author="Marco Lopez" w:date="2014-01-08T15:42:00Z">
        <w:r w:rsidR="003621D0">
          <w:rPr>
            <w:rFonts w:ascii="Times" w:hAnsi="Times" w:cs="Times New Roman"/>
            <w:lang w:eastAsia="en-US"/>
          </w:rPr>
          <w:t>$60</w:t>
        </w:r>
      </w:ins>
      <w:r w:rsidRPr="00407496">
        <w:rPr>
          <w:rFonts w:ascii="Times" w:hAnsi="Times" w:cs="Times New Roman"/>
          <w:lang w:eastAsia="en-US"/>
        </w:rPr>
        <w:t xml:space="preserve"> to last the rest of the month. She was deep in anxious calculations when Nancy spoke up. </w:t>
      </w:r>
    </w:p>
    <w:p w14:paraId="5A4DA0CB"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“Is Arthur your boyfriend?” </w:t>
      </w:r>
    </w:p>
    <w:p w14:paraId="6F1E78EA"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“Arthur,”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scoffed. </w:t>
      </w:r>
    </w:p>
    <w:p w14:paraId="7F119BCB"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 saw him touch you.” </w:t>
      </w:r>
    </w:p>
    <w:p w14:paraId="6192C570"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“No you didn’t.” </w:t>
      </w:r>
    </w:p>
    <w:p w14:paraId="56AD3BEB"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“He touched you,” Nancy insisted. </w:t>
      </w:r>
    </w:p>
    <w:p w14:paraId="4EE0853B"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“You didn’t see anything.” </w:t>
      </w:r>
    </w:p>
    <w:p w14:paraId="166400A1"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 did.” </w:t>
      </w:r>
    </w:p>
    <w:p w14:paraId="1578CBF3"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“Do you know what I do for you?”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hissed. “What I do?” </w:t>
      </w:r>
    </w:p>
    <w:p w14:paraId="5634EA3D"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 don’t care,” Nancy snapped back.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was shocked by the look Nancy gave </w:t>
      </w:r>
      <w:proofErr w:type="gramStart"/>
      <w:r w:rsidRPr="00407496">
        <w:rPr>
          <w:rFonts w:ascii="Times" w:hAnsi="Times" w:cs="Times New Roman"/>
          <w:lang w:eastAsia="en-US"/>
        </w:rPr>
        <w:t>her,</w:t>
      </w:r>
      <w:proofErr w:type="gramEnd"/>
      <w:r w:rsidRPr="00407496">
        <w:rPr>
          <w:rFonts w:ascii="Times" w:hAnsi="Times" w:cs="Times New Roman"/>
          <w:lang w:eastAsia="en-US"/>
        </w:rPr>
        <w:t xml:space="preserve"> dark and resentful, just like </w:t>
      </w:r>
      <w:proofErr w:type="spellStart"/>
      <w:r w:rsidRPr="00407496">
        <w:rPr>
          <w:rFonts w:ascii="Times" w:hAnsi="Times" w:cs="Times New Roman"/>
          <w:lang w:eastAsia="en-US"/>
        </w:rPr>
        <w:t>Sy</w:t>
      </w:r>
      <w:proofErr w:type="spellEnd"/>
      <w:r w:rsidRPr="00407496">
        <w:rPr>
          <w:rFonts w:ascii="Times" w:hAnsi="Times" w:cs="Times New Roman"/>
          <w:lang w:eastAsia="en-US"/>
        </w:rPr>
        <w:t xml:space="preserve">.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had worked hard to dispel </w:t>
      </w:r>
      <w:proofErr w:type="spellStart"/>
      <w:r w:rsidRPr="00407496">
        <w:rPr>
          <w:rFonts w:ascii="Times" w:hAnsi="Times" w:cs="Times New Roman"/>
          <w:lang w:eastAsia="en-US"/>
        </w:rPr>
        <w:t>Sy</w:t>
      </w:r>
      <w:proofErr w:type="spellEnd"/>
      <w:r w:rsidRPr="00407496">
        <w:rPr>
          <w:rFonts w:ascii="Times" w:hAnsi="Times" w:cs="Times New Roman"/>
          <w:lang w:eastAsia="en-US"/>
        </w:rPr>
        <w:t xml:space="preserve"> from their lives, so that he was more like a rumor than a father, and then suddenly he was there in her daughter’s face. </w:t>
      </w:r>
    </w:p>
    <w:p w14:paraId="470B1282"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She reached out and slapped Nancy, as if this would send the </w:t>
      </w:r>
      <w:proofErr w:type="spellStart"/>
      <w:r w:rsidRPr="00407496">
        <w:rPr>
          <w:rFonts w:ascii="Times" w:hAnsi="Times" w:cs="Times New Roman"/>
          <w:lang w:eastAsia="en-US"/>
        </w:rPr>
        <w:t>Sy</w:t>
      </w:r>
      <w:proofErr w:type="spellEnd"/>
      <w:r w:rsidRPr="00407496">
        <w:rPr>
          <w:rFonts w:ascii="Times" w:hAnsi="Times" w:cs="Times New Roman"/>
          <w:lang w:eastAsia="en-US"/>
        </w:rPr>
        <w:t xml:space="preserve"> in her sprawling. A rumble of disapproving sounds came from the other passengers on the bus.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got off at Fifth Avenue and they walked the rest of the way home. She pulled the loudly sobbing Nancy behind her for seven long blocks. </w:t>
      </w:r>
    </w:p>
    <w:p w14:paraId="0ED1D1BB" w14:textId="430179C3"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br/>
        <w:t> </w:t>
      </w:r>
      <w:r w:rsidRPr="00407496">
        <w:rPr>
          <w:rFonts w:ascii="Times" w:hAnsi="Times" w:cs="Times New Roman"/>
          <w:lang w:eastAsia="en-US"/>
        </w:rPr>
        <w:br/>
        <w:t xml:space="preserve">Back at the apartment, in the room she and Nancy shared,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lay down on her bed. She could hear Nancy crying in the living room. She turned on the radio that sat on her nightstand, a Zenith Trans-Oceanic 3000-1, advertised as The World’s Most Magnificent Radio; it was a simple box, silver and black plastic casing with a leather back, that could pull voices from the ether. Long after Nancy was asleep in her bed,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would listen to her radio. She steered the tuning dial and voices came to her in the darkness as if she had called them. Once she found a boys’ choir from Moscow singing patriotic songs in pure collective ecstasy. Once a Cuban broadcast of Havana doo-wop heartthrobs crossed </w:t>
      </w:r>
      <w:ins w:id="8" w:author="Marco Lopez" w:date="2014-01-08T15:45:00Z">
        <w:r w:rsidR="003621D0">
          <w:rPr>
            <w:rFonts w:ascii="Times" w:hAnsi="Times" w:cs="Times New Roman"/>
            <w:lang w:eastAsia="en-US"/>
          </w:rPr>
          <w:t>90</w:t>
        </w:r>
        <w:r w:rsidR="003621D0" w:rsidRPr="00407496">
          <w:rPr>
            <w:rFonts w:ascii="Times" w:hAnsi="Times" w:cs="Times New Roman"/>
            <w:lang w:eastAsia="en-US"/>
          </w:rPr>
          <w:t xml:space="preserve"> </w:t>
        </w:r>
      </w:ins>
      <w:r w:rsidRPr="00407496">
        <w:rPr>
          <w:rFonts w:ascii="Times" w:hAnsi="Times" w:cs="Times New Roman"/>
          <w:lang w:eastAsia="en-US"/>
        </w:rPr>
        <w:t xml:space="preserve">forbidden miles of ocean to sing to her, mi </w:t>
      </w:r>
      <w:proofErr w:type="spellStart"/>
      <w:r w:rsidRPr="00407496">
        <w:rPr>
          <w:rFonts w:ascii="Times" w:hAnsi="Times" w:cs="Times New Roman"/>
          <w:lang w:eastAsia="en-US"/>
        </w:rPr>
        <w:t>coraz</w:t>
      </w:r>
      <w:ins w:id="9" w:author="Marco Lopez" w:date="2014-01-08T15:48:00Z">
        <w:r w:rsidR="00E93688">
          <w:rPr>
            <w:rFonts w:ascii="Times" w:hAnsi="Times" w:cs="Times New Roman"/>
            <w:lang w:eastAsia="en-US"/>
          </w:rPr>
          <w:t>ó</w:t>
        </w:r>
      </w:ins>
      <w:r w:rsidRPr="00407496">
        <w:rPr>
          <w:rFonts w:ascii="Times" w:hAnsi="Times" w:cs="Times New Roman"/>
          <w:lang w:eastAsia="en-US"/>
        </w:rPr>
        <w:t>n</w:t>
      </w:r>
      <w:proofErr w:type="spellEnd"/>
      <w:r w:rsidRPr="00407496">
        <w:rPr>
          <w:rFonts w:ascii="Times" w:hAnsi="Times" w:cs="Times New Roman"/>
          <w:lang w:eastAsia="en-US"/>
        </w:rPr>
        <w:t xml:space="preserve">, mi </w:t>
      </w:r>
      <w:proofErr w:type="spellStart"/>
      <w:r w:rsidRPr="00407496">
        <w:rPr>
          <w:rFonts w:ascii="Times" w:hAnsi="Times" w:cs="Times New Roman"/>
          <w:lang w:eastAsia="en-US"/>
        </w:rPr>
        <w:t>amor</w:t>
      </w:r>
      <w:proofErr w:type="spellEnd"/>
      <w:r w:rsidRPr="00407496">
        <w:rPr>
          <w:rFonts w:ascii="Times" w:hAnsi="Times" w:cs="Times New Roman"/>
          <w:lang w:eastAsia="en-US"/>
        </w:rPr>
        <w:t xml:space="preserve">, </w:t>
      </w:r>
      <w:proofErr w:type="gramStart"/>
      <w:r w:rsidRPr="00407496">
        <w:rPr>
          <w:rFonts w:ascii="Times" w:hAnsi="Times" w:cs="Times New Roman"/>
          <w:lang w:eastAsia="en-US"/>
        </w:rPr>
        <w:t>mi</w:t>
      </w:r>
      <w:proofErr w:type="gramEnd"/>
      <w:r w:rsidRPr="00407496">
        <w:rPr>
          <w:rFonts w:ascii="Times" w:hAnsi="Times" w:cs="Times New Roman"/>
          <w:lang w:eastAsia="en-US"/>
        </w:rPr>
        <w:t xml:space="preserve"> </w:t>
      </w:r>
      <w:proofErr w:type="spellStart"/>
      <w:r w:rsidRPr="00407496">
        <w:rPr>
          <w:rFonts w:ascii="Times" w:hAnsi="Times" w:cs="Times New Roman"/>
          <w:lang w:eastAsia="en-US"/>
        </w:rPr>
        <w:t>coraz</w:t>
      </w:r>
      <w:ins w:id="10" w:author="Marco Lopez" w:date="2014-01-08T15:49:00Z">
        <w:r w:rsidR="00E93688">
          <w:rPr>
            <w:rFonts w:ascii="Times" w:hAnsi="Times" w:cs="Times New Roman"/>
            <w:lang w:eastAsia="en-US"/>
          </w:rPr>
          <w:t>ó</w:t>
        </w:r>
      </w:ins>
      <w:r w:rsidRPr="00407496">
        <w:rPr>
          <w:rFonts w:ascii="Times" w:hAnsi="Times" w:cs="Times New Roman"/>
          <w:lang w:eastAsia="en-US"/>
        </w:rPr>
        <w:t>n</w:t>
      </w:r>
      <w:proofErr w:type="spellEnd"/>
      <w:r w:rsidRPr="00407496">
        <w:rPr>
          <w:rFonts w:ascii="Times" w:hAnsi="Times" w:cs="Times New Roman"/>
          <w:lang w:eastAsia="en-US"/>
        </w:rPr>
        <w:t xml:space="preserve">. </w:t>
      </w:r>
    </w:p>
    <w:p w14:paraId="2267B7DF"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There had been one restless night when in her agitated twisting of the dial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had found the voice of Sir Winston Churchill, a recording of a wartime broadcast, and lying back she’d listened to his deep rolling song. “We shall fight in the fields and in the streets, we shall fight in the hills; we shall never surrender.” It sounded biblical to her, like something a prophet would say. Isaiah. And with his name she inadvertently summoned a memory of her father keeping vigil by the wireless until he could find a BBC broadcast. “We will be saved,” her father had told her. But he was wrong. </w:t>
      </w:r>
    </w:p>
    <w:p w14:paraId="00059DB0" w14:textId="77777777" w:rsidR="00407496" w:rsidRPr="00407496" w:rsidRDefault="00407496" w:rsidP="00407496">
      <w:pPr>
        <w:spacing w:before="100" w:beforeAutospacing="1" w:after="100" w:afterAutospacing="1"/>
        <w:rPr>
          <w:rFonts w:ascii="Times" w:hAnsi="Times" w:cs="Times New Roman"/>
          <w:lang w:eastAsia="en-US"/>
        </w:rPr>
      </w:pP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could hear Nancy in the living room, the short sharp intakes of breath like Morse code that signaled an end to her crying. She turned the dial of the radio back to the place where she’d once found Winston Churchill, but he wasn’t there. </w:t>
      </w:r>
    </w:p>
    <w:p w14:paraId="727F1AD6"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br/>
        <w:t> </w:t>
      </w:r>
      <w:r w:rsidRPr="00407496">
        <w:rPr>
          <w:rFonts w:ascii="Times" w:hAnsi="Times" w:cs="Times New Roman"/>
          <w:lang w:eastAsia="en-US"/>
        </w:rPr>
        <w:br/>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let Nancy stay home from school the next day. Nancy lay in bed while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brought her offerings</w:t>
      </w:r>
      <w:proofErr w:type="gramStart"/>
      <w:r w:rsidRPr="00407496">
        <w:rPr>
          <w:rFonts w:ascii="Times" w:hAnsi="Times" w:cs="Times New Roman"/>
          <w:lang w:eastAsia="en-US"/>
        </w:rPr>
        <w:t>;</w:t>
      </w:r>
      <w:proofErr w:type="gramEnd"/>
      <w:r w:rsidRPr="00407496">
        <w:rPr>
          <w:rFonts w:ascii="Times" w:hAnsi="Times" w:cs="Times New Roman"/>
          <w:lang w:eastAsia="en-US"/>
        </w:rPr>
        <w:t xml:space="preserve"> a glass of ginger ale, a cup of tea, soda crackers. </w:t>
      </w:r>
    </w:p>
    <w:p w14:paraId="113582E6"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“You can listen to the radio if you’d like.” </w:t>
      </w:r>
    </w:p>
    <w:p w14:paraId="4CEB7C42"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Nancy kept her eyes closed. </w:t>
      </w:r>
    </w:p>
    <w:p w14:paraId="010ACD7E"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w:t>
      </w:r>
      <w:proofErr w:type="spellStart"/>
      <w:r w:rsidRPr="00407496">
        <w:rPr>
          <w:rFonts w:ascii="Times" w:hAnsi="Times" w:cs="Times New Roman"/>
          <w:lang w:eastAsia="en-US"/>
        </w:rPr>
        <w:t>Csokolom</w:t>
      </w:r>
      <w:proofErr w:type="spellEnd"/>
      <w:r w:rsidRPr="00407496">
        <w:rPr>
          <w:rFonts w:ascii="Times" w:hAnsi="Times" w:cs="Times New Roman"/>
          <w:lang w:eastAsia="en-US"/>
        </w:rPr>
        <w:t>, I kiss you, my darling.”</w:t>
      </w:r>
    </w:p>
    <w:p w14:paraId="167A0243"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After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left for work, Nancy went to the piano. She imagined herself on stage circled by spotlight, in a silky black dress, hair flowing thickly down her back. She didn’t look like herself, but she knew that she was herself. And Arthur sat in the front row. Nancy had discovered a section inside the </w:t>
      </w:r>
      <w:proofErr w:type="spellStart"/>
      <w:r w:rsidRPr="00407496">
        <w:rPr>
          <w:rFonts w:ascii="Times" w:hAnsi="Times" w:cs="Times New Roman"/>
          <w:lang w:eastAsia="en-US"/>
        </w:rPr>
        <w:t>Liebestraum</w:t>
      </w:r>
      <w:proofErr w:type="spellEnd"/>
      <w:r w:rsidRPr="00407496">
        <w:rPr>
          <w:rFonts w:ascii="Times" w:hAnsi="Times" w:cs="Times New Roman"/>
          <w:lang w:eastAsia="en-US"/>
        </w:rPr>
        <w:t xml:space="preserve"> when the sweeping runs of notes fell silent and the melody sang itself simply and sweetly, and this is what she played for the audience and Arthur. Bent over the keyboard, she watched the movements of her hands. They swept around in circles, seemed to be mixing the notes like the ingredients in a secret potion, a philter that would draw love and admiration to her. </w:t>
      </w:r>
    </w:p>
    <w:p w14:paraId="61B5939D"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br/>
        <w:t> </w:t>
      </w:r>
      <w:r w:rsidRPr="00407496">
        <w:rPr>
          <w:rFonts w:ascii="Times" w:hAnsi="Times" w:cs="Times New Roman"/>
          <w:lang w:eastAsia="en-US"/>
        </w:rPr>
        <w:br/>
        <w:t xml:space="preserve">When they arrived at Mrs. </w:t>
      </w:r>
      <w:proofErr w:type="spellStart"/>
      <w:r w:rsidRPr="00407496">
        <w:rPr>
          <w:rFonts w:ascii="Times" w:hAnsi="Times" w:cs="Times New Roman"/>
          <w:lang w:eastAsia="en-US"/>
        </w:rPr>
        <w:t>Sheminsky’s</w:t>
      </w:r>
      <w:proofErr w:type="spellEnd"/>
      <w:r w:rsidRPr="00407496">
        <w:rPr>
          <w:rFonts w:ascii="Times" w:hAnsi="Times" w:cs="Times New Roman"/>
          <w:lang w:eastAsia="en-US"/>
        </w:rPr>
        <w:t xml:space="preserve"> the next Wednesday, the door was open and the piano teacher’s chair empty.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called out and 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 xml:space="preserve"> sailed out of Arthur’s bedroom, bosom thrust forward, waving a dishtowel as if she were surrendering at sea. </w:t>
      </w:r>
    </w:p>
    <w:p w14:paraId="0DECDA1F"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“Mrs. Levy, thank God. Help me. Arthur is sick.” </w:t>
      </w:r>
    </w:p>
    <w:p w14:paraId="52789E98"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“Not sick,” Arthur called from his room. </w:t>
      </w:r>
    </w:p>
    <w:p w14:paraId="7869040F"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“What is it then, are you drunk?” </w:t>
      </w:r>
    </w:p>
    <w:p w14:paraId="6FCDA14B"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Arthur swayed into sight and leaned on the doorframe. “I’m fine.” </w:t>
      </w:r>
    </w:p>
    <w:p w14:paraId="3EB19F2D"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“Does he look fine?” 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 xml:space="preserve"> demanded and then began weeping into the dishtowel.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said she would make coffee and led 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 xml:space="preserve"> toward the kitchen, leaving Nancy standing in the middle of the living room. </w:t>
      </w:r>
    </w:p>
    <w:p w14:paraId="3F344E99"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“What’s up, kitten?” Arthur, with his hands stuffed deep into his bathrobe pockets, did a wobbly, flat-footed shuffle toward her. He circled Nancy, kissed the top of her head, and then danced toward the piano. </w:t>
      </w:r>
    </w:p>
    <w:p w14:paraId="54B827D6"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“Today’s lesson,” he warbled in his mother’s elderly tremolo, “Chopin’s Waltz in A Minor.” He sat down on the bench and gave a melodramatic account of the familiar waltz, accompanied by theatrical grimaces and extravagant pauses when his hands would leave the keyboard and flutter over his head. Nancy giggled. </w:t>
      </w:r>
    </w:p>
    <w:p w14:paraId="37DD17EE"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“Oh, you like that,” Arthur said, arching one eyebrow, and then called out “Fats Domino,” and gave the waltz a churning boogie-woogie bass line while he sang the melody in </w:t>
      </w:r>
      <w:proofErr w:type="spellStart"/>
      <w:r w:rsidRPr="00407496">
        <w:rPr>
          <w:rFonts w:ascii="Times" w:hAnsi="Times" w:cs="Times New Roman"/>
          <w:lang w:eastAsia="en-US"/>
        </w:rPr>
        <w:t>dwat</w:t>
      </w:r>
      <w:proofErr w:type="spellEnd"/>
      <w:r w:rsidRPr="00407496">
        <w:rPr>
          <w:rFonts w:ascii="Times" w:hAnsi="Times" w:cs="Times New Roman"/>
          <w:lang w:eastAsia="en-US"/>
        </w:rPr>
        <w:t xml:space="preserve"> </w:t>
      </w:r>
      <w:proofErr w:type="spellStart"/>
      <w:r w:rsidRPr="00407496">
        <w:rPr>
          <w:rFonts w:ascii="Times" w:hAnsi="Times" w:cs="Times New Roman"/>
          <w:lang w:eastAsia="en-US"/>
        </w:rPr>
        <w:t>dwat</w:t>
      </w:r>
      <w:proofErr w:type="spellEnd"/>
      <w:r w:rsidRPr="00407496">
        <w:rPr>
          <w:rFonts w:ascii="Times" w:hAnsi="Times" w:cs="Times New Roman"/>
          <w:lang w:eastAsia="en-US"/>
        </w:rPr>
        <w:t xml:space="preserve"> </w:t>
      </w:r>
      <w:proofErr w:type="spellStart"/>
      <w:r w:rsidRPr="00407496">
        <w:rPr>
          <w:rFonts w:ascii="Times" w:hAnsi="Times" w:cs="Times New Roman"/>
          <w:lang w:eastAsia="en-US"/>
        </w:rPr>
        <w:t>dwats</w:t>
      </w:r>
      <w:proofErr w:type="spellEnd"/>
      <w:r w:rsidRPr="00407496">
        <w:rPr>
          <w:rFonts w:ascii="Times" w:hAnsi="Times" w:cs="Times New Roman"/>
          <w:lang w:eastAsia="en-US"/>
        </w:rPr>
        <w:t xml:space="preserve"> like a muted trumpet. Nancy had never seen Arthur play. She moved shyly, bouncing to the beat of his left hand thundering up the keyboard, pulling the notes out of the piano. </w:t>
      </w:r>
    </w:p>
    <w:p w14:paraId="37EBE179"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“Count Basie,” he announced and ruffled the waltz delicately into a slow blues swing. He closed his eyes and his body settled into the commodious spaces between downbeats. Nancy hovered next to his right shoulder. He rocked side to side and with each languid sway his right arm bumped up against her belly. </w:t>
      </w:r>
    </w:p>
    <w:p w14:paraId="6F35BAE4"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“Yeah man,” he rasped. </w:t>
      </w:r>
    </w:p>
    <w:p w14:paraId="7B4FB828"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Nancy flushed with a new feeling. She wanted to touch him. She leaned forward and her head almost came to rest on his shoulder when he yelled “Little Richard,” and she jumped back with a little surprised scream. He began pounding on the piano. The melody of the waltz was lost completely in the throb and velocity of the sound. </w:t>
      </w:r>
    </w:p>
    <w:p w14:paraId="3C58D622" w14:textId="3036DFCB"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“I got a gal</w:t>
      </w:r>
      <w:ins w:id="11" w:author="Marco Lopez" w:date="2014-01-08T16:01:00Z">
        <w:r w:rsidR="00100BF3">
          <w:rPr>
            <w:rFonts w:ascii="Times" w:hAnsi="Times" w:cs="Times New Roman"/>
            <w:lang w:eastAsia="en-US"/>
          </w:rPr>
          <w:t>…</w:t>
        </w:r>
      </w:ins>
      <w:r w:rsidRPr="00407496">
        <w:rPr>
          <w:rFonts w:ascii="Times" w:hAnsi="Times" w:cs="Times New Roman"/>
          <w:lang w:eastAsia="en-US"/>
        </w:rPr>
        <w:t xml:space="preserve">I got a </w:t>
      </w:r>
      <w:proofErr w:type="gramStart"/>
      <w:r w:rsidRPr="00407496">
        <w:rPr>
          <w:rFonts w:ascii="Times" w:hAnsi="Times" w:cs="Times New Roman"/>
          <w:lang w:eastAsia="en-US"/>
        </w:rPr>
        <w:t>gal</w:t>
      </w:r>
      <w:ins w:id="12" w:author="Marco Lopez" w:date="2014-01-08T16:01:00Z">
        <w:r w:rsidR="00100BF3">
          <w:rPr>
            <w:rFonts w:ascii="Times" w:hAnsi="Times" w:cs="Times New Roman"/>
            <w:lang w:eastAsia="en-US"/>
          </w:rPr>
          <w:t>…</w:t>
        </w:r>
      </w:ins>
      <w:r w:rsidRPr="00407496">
        <w:rPr>
          <w:rFonts w:ascii="Times" w:hAnsi="Times" w:cs="Times New Roman"/>
          <w:lang w:eastAsia="en-US"/>
        </w:rPr>
        <w:t>,”</w:t>
      </w:r>
      <w:proofErr w:type="gramEnd"/>
      <w:r w:rsidRPr="00407496">
        <w:rPr>
          <w:rFonts w:ascii="Times" w:hAnsi="Times" w:cs="Times New Roman"/>
          <w:lang w:eastAsia="en-US"/>
        </w:rPr>
        <w:t xml:space="preserve"> Arthur shouted. </w:t>
      </w:r>
    </w:p>
    <w:p w14:paraId="371BBD14"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“ARTHUR!” 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 xml:space="preserve"> shrieked. She stood in the kitchen doorway, clinging to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Arthur stopped playing, stuck his hands back into his bathrobe pockets. </w:t>
      </w:r>
    </w:p>
    <w:p w14:paraId="3E31833B"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“Sorry, Ma.” </w:t>
      </w:r>
    </w:p>
    <w:p w14:paraId="0C84358B"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He slumped toward his room and then turned and smiled at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“You should come to the Gaslight. We play every weekend. Or you could come to rehearsal in the afternoon. We could get a cup of coffee.” </w:t>
      </w:r>
    </w:p>
    <w:p w14:paraId="4706D76F"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He threw a dazed smile at the room in general and then disappeared. Mrs. </w:t>
      </w:r>
      <w:proofErr w:type="spellStart"/>
      <w:r w:rsidRPr="00407496">
        <w:rPr>
          <w:rFonts w:ascii="Times" w:hAnsi="Times" w:cs="Times New Roman"/>
          <w:lang w:eastAsia="en-US"/>
        </w:rPr>
        <w:t>Sheminsky</w:t>
      </w:r>
      <w:proofErr w:type="spellEnd"/>
      <w:r w:rsidRPr="00407496">
        <w:rPr>
          <w:rFonts w:ascii="Times" w:hAnsi="Times" w:cs="Times New Roman"/>
          <w:lang w:eastAsia="en-US"/>
        </w:rPr>
        <w:t xml:space="preserve"> declared she couldn’t possibly teach, and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and Nancy hurried from the apartment. </w:t>
      </w:r>
    </w:p>
    <w:p w14:paraId="6C83912B" w14:textId="77777777" w:rsidR="00407496" w:rsidRPr="00407496" w:rsidRDefault="00407496" w:rsidP="00407496">
      <w:pPr>
        <w:spacing w:before="100" w:beforeAutospacing="1" w:after="100" w:afterAutospacing="1"/>
        <w:rPr>
          <w:rFonts w:ascii="Times" w:hAnsi="Times" w:cs="Times New Roman"/>
          <w:lang w:eastAsia="en-US"/>
        </w:rPr>
      </w:pP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planted Nancy under the awning of Barney </w:t>
      </w:r>
      <w:proofErr w:type="spellStart"/>
      <w:r w:rsidRPr="00407496">
        <w:rPr>
          <w:rFonts w:ascii="Times" w:hAnsi="Times" w:cs="Times New Roman"/>
          <w:lang w:eastAsia="en-US"/>
        </w:rPr>
        <w:t>Greengrass</w:t>
      </w:r>
      <w:proofErr w:type="spellEnd"/>
      <w:r w:rsidRPr="00407496">
        <w:rPr>
          <w:rFonts w:ascii="Times" w:hAnsi="Times" w:cs="Times New Roman"/>
          <w:lang w:eastAsia="en-US"/>
        </w:rPr>
        <w:t xml:space="preserve"> and went inside. Nancy stared into the cooling dusk of Amsterdam Avenue, and then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flew out the door of the restaurant and launched herself down the avenue in a fruitless search for </w:t>
      </w:r>
      <w:proofErr w:type="spellStart"/>
      <w:r w:rsidRPr="00407496">
        <w:rPr>
          <w:rFonts w:ascii="Times" w:hAnsi="Times" w:cs="Times New Roman"/>
          <w:lang w:eastAsia="en-US"/>
        </w:rPr>
        <w:t>Sy</w:t>
      </w:r>
      <w:proofErr w:type="spellEnd"/>
      <w:r w:rsidRPr="00407496">
        <w:rPr>
          <w:rFonts w:ascii="Times" w:hAnsi="Times" w:cs="Times New Roman"/>
          <w:lang w:eastAsia="en-US"/>
        </w:rPr>
        <w:t xml:space="preserve">, in bars and coffee shops until they reached Columbus Circle. Nancy drifted behind her, moving through the rich rose of twilight with her hands pressed firm into her coat pockets mouthing “I’ve got a gal I’ve got a gal” behind her woolen scarf. </w:t>
      </w:r>
    </w:p>
    <w:p w14:paraId="0E650247"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“Are we going to see him?” she asked her mother on the bus. </w:t>
      </w:r>
    </w:p>
    <w:p w14:paraId="541527BF"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 don’t know where he is.” </w:t>
      </w:r>
    </w:p>
    <w:p w14:paraId="4AA2AEF1"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“At the Gaslight Club.” </w:t>
      </w:r>
    </w:p>
    <w:p w14:paraId="5E1E243F" w14:textId="77777777" w:rsidR="00407496" w:rsidRPr="00407496" w:rsidRDefault="00407496" w:rsidP="00407496">
      <w:pPr>
        <w:spacing w:before="100" w:beforeAutospacing="1" w:after="100" w:afterAutospacing="1"/>
        <w:rPr>
          <w:rFonts w:ascii="Times" w:hAnsi="Times" w:cs="Times New Roman"/>
          <w:lang w:eastAsia="en-US"/>
        </w:rPr>
      </w:pP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ignored her. She seemed to be dangling from the top of the bus, as if the overhead strap were a gallows. At their stop, she climbed stiffly off the bus and marched up Second Avenue. </w:t>
      </w:r>
    </w:p>
    <w:p w14:paraId="456176C7"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“Are we going to go?” Nancy worried at her mother but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wouldn’t answer. In the apartment she took off her shoes and sat on her bed, her eyes closed. </w:t>
      </w:r>
    </w:p>
    <w:p w14:paraId="47168DBA"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“Mommy,” Nancy pleaded. </w:t>
      </w:r>
    </w:p>
    <w:p w14:paraId="474805D1"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“If my father had lived, he would kill your father.” </w:t>
      </w:r>
    </w:p>
    <w:p w14:paraId="3113F652"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“Can we go?” </w:t>
      </w:r>
    </w:p>
    <w:p w14:paraId="65DD87FF"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“Ach, Nancy, who has time for such stupidity.” </w:t>
      </w:r>
    </w:p>
    <w:p w14:paraId="7EB7242A"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In her bed Nancy imagined Arthur, his lips, his dark hair, the curl that fell on his forehead like Elvis, his strong hands straddling octaves up the piano, his soulful braying. Her longing for him pained her. </w:t>
      </w:r>
    </w:p>
    <w:p w14:paraId="52F359FD"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She turned over on her stomach. What would it be like to kiss him? She pursed her lips and pressed them into her pillow, and accidentally inhaled a fold of linen case into her mouth. She turned onto her back and glanced over at her mother.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wore a sleep mask to bed. It was satin, embellished with lace, and bore a print of two cat-shaped, heavily shadowed and mascaraed eyes that stared unblinking into the darkness. </w:t>
      </w:r>
    </w:p>
    <w:p w14:paraId="5CD02D21"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When she was sure from the steady movement of her chest that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was asleep, Nancy turned on her side and began to stroke </w:t>
      </w:r>
      <w:proofErr w:type="gramStart"/>
      <w:r w:rsidRPr="00407496">
        <w:rPr>
          <w:rFonts w:ascii="Times" w:hAnsi="Times" w:cs="Times New Roman"/>
          <w:lang w:eastAsia="en-US"/>
        </w:rPr>
        <w:t>herself</w:t>
      </w:r>
      <w:proofErr w:type="gramEnd"/>
      <w:r w:rsidRPr="00407496">
        <w:rPr>
          <w:rFonts w:ascii="Times" w:hAnsi="Times" w:cs="Times New Roman"/>
          <w:lang w:eastAsia="en-US"/>
        </w:rPr>
        <w:t xml:space="preserve">, breasts and hipbone, and then stuffed her hand between her legs. An innervated shock passed through her so sharply that at first she thought it was pain, the only thing she had ever felt like it. She took her hand away and then put it back and felt the same concussion of current. </w:t>
      </w:r>
    </w:p>
    <w:p w14:paraId="39602C3F"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“Nancy?”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was standing over her bed, sleep mask pulled up to her forehead. “What are you doing, are you touching yourself? Let me see your hand.” Nancy looked at </w:t>
      </w:r>
      <w:proofErr w:type="spellStart"/>
      <w:r w:rsidRPr="00407496">
        <w:rPr>
          <w:rFonts w:ascii="Times" w:hAnsi="Times" w:cs="Times New Roman"/>
          <w:lang w:eastAsia="en-US"/>
        </w:rPr>
        <w:t>Marga’s</w:t>
      </w:r>
      <w:proofErr w:type="spellEnd"/>
      <w:r w:rsidRPr="00407496">
        <w:rPr>
          <w:rFonts w:ascii="Times" w:hAnsi="Times" w:cs="Times New Roman"/>
          <w:lang w:eastAsia="en-US"/>
        </w:rPr>
        <w:t xml:space="preserve"> hand held out expectantly, waiting for her own to be given, investigated, and found guilty. </w:t>
      </w:r>
    </w:p>
    <w:p w14:paraId="398E3DE3"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“No.” Nancy tried to arrange her face into a grimace of shock. “That’s disgusting.” She closed her eyes to signal that she was going back to sleep but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didn’t go away. Instead she sat on the edge of Nancy’s bed and reached out to touch her hair. </w:t>
      </w:r>
    </w:p>
    <w:p w14:paraId="20E8EE81"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“What’s the matter, darling, do you think I don’t love you?” </w:t>
      </w:r>
    </w:p>
    <w:p w14:paraId="231297D1"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“Leave me alone,” Nancy groaned and pulled her knees up, making herself into a tight</w:t>
      </w:r>
      <w:ins w:id="13" w:author="Marco Lopez" w:date="2014-01-08T16:06:00Z">
        <w:r w:rsidR="008150D9">
          <w:rPr>
            <w:rFonts w:ascii="Times" w:hAnsi="Times" w:cs="Times New Roman"/>
            <w:lang w:eastAsia="en-US"/>
          </w:rPr>
          <w:t>,</w:t>
        </w:r>
      </w:ins>
      <w:r w:rsidRPr="00407496">
        <w:rPr>
          <w:rFonts w:ascii="Times" w:hAnsi="Times" w:cs="Times New Roman"/>
          <w:lang w:eastAsia="en-US"/>
        </w:rPr>
        <w:t xml:space="preserve"> inaccessible ball. </w:t>
      </w:r>
    </w:p>
    <w:p w14:paraId="1B56F54F"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br/>
        <w:t> </w:t>
      </w:r>
      <w:r w:rsidRPr="00407496">
        <w:rPr>
          <w:rFonts w:ascii="Times" w:hAnsi="Times" w:cs="Times New Roman"/>
          <w:lang w:eastAsia="en-US"/>
        </w:rPr>
        <w:br/>
        <w:t xml:space="preserve">Nancy could think of nothing but Arthur. She wanted to go to him. She would go to him, without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w:t>
      </w:r>
    </w:p>
    <w:p w14:paraId="720D9D01"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While her mother worked on Saturday, Nancy took the </w:t>
      </w:r>
      <w:proofErr w:type="gramStart"/>
      <w:r w:rsidRPr="00407496">
        <w:rPr>
          <w:rFonts w:ascii="Times" w:hAnsi="Times" w:cs="Times New Roman"/>
          <w:lang w:eastAsia="en-US"/>
        </w:rPr>
        <w:t>Six</w:t>
      </w:r>
      <w:proofErr w:type="gramEnd"/>
      <w:r w:rsidRPr="00407496">
        <w:rPr>
          <w:rFonts w:ascii="Times" w:hAnsi="Times" w:cs="Times New Roman"/>
          <w:lang w:eastAsia="en-US"/>
        </w:rPr>
        <w:t xml:space="preserve"> downtown and walked from Grand Central Station into the commercial grid of the Fur District. The streets were empty and the shops closed. They must get all their mannequins from one place, Nancy thought. In every window, white featureless creatures posed like humans; small-breasted, sleek and sway-backed, one arched foot thrust suggestively forward, arms outstretched and elegantly arranged, the hands just a suggestion of hand with indentations that indicated fingers and opposable thumb. Fur coats and stoles draped their white lacquered torsos; mink, red fox</w:t>
      </w:r>
      <w:ins w:id="14" w:author="Marco Lopez" w:date="2014-01-08T16:06:00Z">
        <w:r w:rsidR="00833ABA">
          <w:rPr>
            <w:rFonts w:ascii="Times" w:hAnsi="Times" w:cs="Times New Roman"/>
            <w:lang w:eastAsia="en-US"/>
          </w:rPr>
          <w:t>,</w:t>
        </w:r>
      </w:ins>
      <w:r w:rsidRPr="00407496">
        <w:rPr>
          <w:rFonts w:ascii="Times" w:hAnsi="Times" w:cs="Times New Roman"/>
          <w:lang w:eastAsia="en-US"/>
        </w:rPr>
        <w:t xml:space="preserve"> and seal skin. Mink turbans capped their long oval heads. </w:t>
      </w:r>
    </w:p>
    <w:p w14:paraId="0F4D303E" w14:textId="443429F1"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The door to the Gaslight Club was unlocked and Nancy walked into the foyer, past the ma</w:t>
      </w:r>
      <w:ins w:id="15" w:author="Marco Lopez" w:date="2014-01-08T16:09:00Z">
        <w:r w:rsidR="00833ABA">
          <w:rPr>
            <w:rFonts w:ascii="Times" w:hAnsi="Times" w:cs="Times New Roman"/>
            <w:lang w:eastAsia="en-US"/>
          </w:rPr>
          <w:t>î</w:t>
        </w:r>
      </w:ins>
      <w:r w:rsidRPr="00407496">
        <w:rPr>
          <w:rFonts w:ascii="Times" w:hAnsi="Times" w:cs="Times New Roman"/>
          <w:lang w:eastAsia="en-US"/>
        </w:rPr>
        <w:t xml:space="preserve">tre d’s empty lectern and through the door to the bar, which swung shut behind her, snuffing out the afternoon light. The room was empty, lit only by a few sconces, but just as she imagined it would be, dark and glamorous, booths and walls upholstered in burgundy velvet. Tiers of tables covered with clean white cloths rose from the gleaming wooden dance floor. A faint glimmer ahead proved to be champagne glasses stacked in a pyramid on the bar. The stage was a bare black box, behind it a pleated black curtain. Nancy hesitated, and then resolved to just look behind the curtain. After that she would leave. </w:t>
      </w:r>
    </w:p>
    <w:p w14:paraId="1F407E30" w14:textId="2039C910"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On the other side of the curtain the stage door was open, framing the sinking sun. There were more rows of tables and chairs, but these were broken, listing, chipped, lamed. A pile of broken glass was corralled against the far left wall by a push broom. In the far right corner Arthur was sitting on a broken</w:t>
      </w:r>
      <w:ins w:id="16" w:author="Marco Lopez" w:date="2014-01-08T16:11:00Z">
        <w:r w:rsidR="00833ABA">
          <w:rPr>
            <w:rFonts w:ascii="Times" w:hAnsi="Times" w:cs="Times New Roman"/>
            <w:lang w:eastAsia="en-US"/>
          </w:rPr>
          <w:t>-</w:t>
        </w:r>
      </w:ins>
      <w:r w:rsidRPr="00407496">
        <w:rPr>
          <w:rFonts w:ascii="Times" w:hAnsi="Times" w:cs="Times New Roman"/>
          <w:lang w:eastAsia="en-US"/>
        </w:rPr>
        <w:t xml:space="preserve">down half-shell booth, covered in gold velvet. He seemed to be sleeping, his mouth open, his lips white and dry. </w:t>
      </w:r>
    </w:p>
    <w:p w14:paraId="0835ABBE"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“Arthur,” Nancy whispered. He opened his eyes and looked up at her. </w:t>
      </w:r>
    </w:p>
    <w:p w14:paraId="0E0A4343"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“What?” He licked his lips and moved his jaw back and forth like he was trying to see if it still worked. “What are you doing here? Where’s your mother?”</w:t>
      </w:r>
    </w:p>
    <w:p w14:paraId="3AC30D66"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 came to see you? You asked me.” </w:t>
      </w:r>
    </w:p>
    <w:p w14:paraId="67E5D466"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“By yourself?” Arthur’s head rolled on the torn fabric, tilted back like he was sunbathing. “Yeah,” he said after a few dry swallows. “Yeah, I meant your mother.”</w:t>
      </w:r>
    </w:p>
    <w:p w14:paraId="77123ECB" w14:textId="32BEBC0D"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Nancy flushed, heat beating hard into her cheeks, her stomach clenched, she set her jaw to keep her lip from quivering. She couldn’t speak; her voice was wedged into a tiny </w:t>
      </w:r>
      <w:bookmarkStart w:id="17" w:name="_GoBack"/>
      <w:bookmarkEnd w:id="17"/>
      <w:ins w:id="18" w:author="Yael Goldstein Love" w:date="2015-01-29T09:15:00Z">
        <w:r w:rsidR="00A077B4" w:rsidRPr="00407496">
          <w:rPr>
            <w:rFonts w:ascii="Times" w:hAnsi="Times" w:cs="Times New Roman"/>
            <w:lang w:eastAsia="en-US"/>
          </w:rPr>
          <w:t>crev</w:t>
        </w:r>
        <w:r w:rsidR="00A077B4">
          <w:rPr>
            <w:rFonts w:ascii="Times" w:hAnsi="Times" w:cs="Times New Roman"/>
            <w:lang w:eastAsia="en-US"/>
          </w:rPr>
          <w:t>ic</w:t>
        </w:r>
        <w:r w:rsidR="00A077B4" w:rsidRPr="00407496">
          <w:rPr>
            <w:rFonts w:ascii="Times" w:hAnsi="Times" w:cs="Times New Roman"/>
            <w:lang w:eastAsia="en-US"/>
          </w:rPr>
          <w:t xml:space="preserve">e </w:t>
        </w:r>
      </w:ins>
      <w:r w:rsidRPr="00407496">
        <w:rPr>
          <w:rFonts w:ascii="Times" w:hAnsi="Times" w:cs="Times New Roman"/>
          <w:lang w:eastAsia="en-US"/>
        </w:rPr>
        <w:t xml:space="preserve">in her throat. </w:t>
      </w:r>
    </w:p>
    <w:p w14:paraId="11FFE79D"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“But sit down, </w:t>
      </w:r>
      <w:proofErr w:type="spellStart"/>
      <w:r w:rsidRPr="00407496">
        <w:rPr>
          <w:rFonts w:ascii="Times" w:hAnsi="Times" w:cs="Times New Roman"/>
          <w:lang w:eastAsia="en-US"/>
        </w:rPr>
        <w:t>siddown</w:t>
      </w:r>
      <w:proofErr w:type="spellEnd"/>
      <w:r w:rsidRPr="00407496">
        <w:rPr>
          <w:rFonts w:ascii="Times" w:hAnsi="Times" w:cs="Times New Roman"/>
          <w:lang w:eastAsia="en-US"/>
        </w:rPr>
        <w:t xml:space="preserve">.” He patted the booth seat, raising a cloud of dust. Nancy, resisting the urge to brush off the velvet, sat carefully next to him. Arthur sighed and his eyes began to flicker like a gutting candle. Nancy watched him drift off. She sat in stillness. Everything seemed to get heavier, the silence, their breathing; the air itself seemed to be pressing them down into the couch. </w:t>
      </w:r>
    </w:p>
    <w:p w14:paraId="21651AE0"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She sat until the sun went down. She didn’t want to be afraid. She’d felt bold taking the train downtown by herself, walking down the unfamiliar streets, finding the club and crossing the darkness to find him. And now Arthur lay placidly next to her, close enough for her to kiss. And he was asleep. She tried to work up the courage to lean forward and press her mouth against his, but couldn’t. She was considering whether she should wake him when she saw a glimmer of light reflecting off his open eyes. Now, she thought. It will happen now. She waited. Arthur leaned toward her, but instead of kissing her, he pawed clumsily at her skirt, pushing it up over her knee. His hand slipped between her legs and scrabbled against the inside of her thigh. She looked down and saw him kneading the crotch of his pants lazily. </w:t>
      </w:r>
    </w:p>
    <w:p w14:paraId="3EC4B6A0"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“It don’t want to get hard when I’m high,” he said. He sounded sad. Nancy moved her legs slowly out of his range until his hand flopped down on the seat and his fingers plucked at the worn fabric. She stood up and without looking back walked out the stage door and down the alley. </w:t>
      </w:r>
    </w:p>
    <w:p w14:paraId="1B9EFB42"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br/>
        <w:t> </w:t>
      </w:r>
      <w:r w:rsidRPr="00407496">
        <w:rPr>
          <w:rFonts w:ascii="Times" w:hAnsi="Times" w:cs="Times New Roman"/>
          <w:lang w:eastAsia="en-US"/>
        </w:rPr>
        <w:br/>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wasn’t home yet. Nancy sat down at the piano and pressed the keys softly and deliberately so that they made no noise, the hammers stopping short of sounding the strings. She cried a little, though not as hard as she thought she should if her heart was breaking. </w:t>
      </w:r>
    </w:p>
    <w:p w14:paraId="3D19D25E"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She took a bath and was stepping out of the tub when she heard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come in from work. Covering herself with a towel she walked out of the bathroom and saw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sitting on her bed, her hand resting lightly on the radio dial, letting it roll across frequencies like a </w:t>
      </w:r>
      <w:proofErr w:type="spellStart"/>
      <w:r w:rsidRPr="00407496">
        <w:rPr>
          <w:rFonts w:ascii="Times" w:hAnsi="Times" w:cs="Times New Roman"/>
          <w:lang w:eastAsia="en-US"/>
        </w:rPr>
        <w:t>planchette</w:t>
      </w:r>
      <w:proofErr w:type="spellEnd"/>
      <w:r w:rsidRPr="00407496">
        <w:rPr>
          <w:rFonts w:ascii="Times" w:hAnsi="Times" w:cs="Times New Roman"/>
          <w:lang w:eastAsia="en-US"/>
        </w:rPr>
        <w:t xml:space="preserve"> on a </w:t>
      </w:r>
      <w:proofErr w:type="spellStart"/>
      <w:r w:rsidRPr="00407496">
        <w:rPr>
          <w:rFonts w:ascii="Times" w:hAnsi="Times" w:cs="Times New Roman"/>
          <w:lang w:eastAsia="en-US"/>
        </w:rPr>
        <w:t>ouija</w:t>
      </w:r>
      <w:proofErr w:type="spellEnd"/>
      <w:r w:rsidRPr="00407496">
        <w:rPr>
          <w:rFonts w:ascii="Times" w:hAnsi="Times" w:cs="Times New Roman"/>
          <w:lang w:eastAsia="en-US"/>
        </w:rPr>
        <w:t xml:space="preserve"> board. </w:t>
      </w:r>
    </w:p>
    <w:p w14:paraId="22A82D40"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w:t>
      </w:r>
      <w:proofErr w:type="spellStart"/>
      <w:r w:rsidRPr="00407496">
        <w:rPr>
          <w:rFonts w:ascii="Times" w:hAnsi="Times" w:cs="Times New Roman"/>
          <w:lang w:eastAsia="en-US"/>
        </w:rPr>
        <w:t>Shhhh</w:t>
      </w:r>
      <w:proofErr w:type="spellEnd"/>
      <w:r w:rsidRPr="00407496">
        <w:rPr>
          <w:rFonts w:ascii="Times" w:hAnsi="Times" w:cs="Times New Roman"/>
          <w:lang w:eastAsia="en-US"/>
        </w:rPr>
        <w:t xml:space="preserve">,”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said suddenly, as if Nancy were speaking. “Listen. Judy Garland.” The voice sobbed, the strings faded out and the trumpet came in with a grievous lament. </w:t>
      </w:r>
    </w:p>
    <w:p w14:paraId="28DCC692"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“Life is bare, gloom and misery everywhere,”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sang, swaying like a mourner over an invisible body. </w:t>
      </w:r>
    </w:p>
    <w:p w14:paraId="38BA8C1B"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 xml:space="preserve">She stopped singing and looked up at Nancy. “What’s the matter, darling? Come here.” Nancy walked to her mother and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pulled Nancy between her knees, took the towel from her hand, folded it into a large square, and began dabbing Nancy’s calves and thighs. “Like this,” </w:t>
      </w:r>
      <w:proofErr w:type="spellStart"/>
      <w:r w:rsidRPr="00407496">
        <w:rPr>
          <w:rFonts w:ascii="Times" w:hAnsi="Times" w:cs="Times New Roman"/>
          <w:lang w:eastAsia="en-US"/>
        </w:rPr>
        <w:t>Marga</w:t>
      </w:r>
      <w:proofErr w:type="spellEnd"/>
      <w:r w:rsidRPr="00407496">
        <w:rPr>
          <w:rFonts w:ascii="Times" w:hAnsi="Times" w:cs="Times New Roman"/>
          <w:lang w:eastAsia="en-US"/>
        </w:rPr>
        <w:t xml:space="preserve"> said. “If you rub, your skin will be rough, and then who will want to marry you?”</w:t>
      </w:r>
    </w:p>
    <w:p w14:paraId="679DC312" w14:textId="77777777" w:rsidR="00407496" w:rsidRPr="00407496" w:rsidRDefault="00407496" w:rsidP="00407496">
      <w:pPr>
        <w:spacing w:before="100" w:beforeAutospacing="1" w:after="100" w:afterAutospacing="1"/>
        <w:rPr>
          <w:rFonts w:ascii="Times" w:hAnsi="Times" w:cs="Times New Roman"/>
          <w:lang w:eastAsia="en-US"/>
        </w:rPr>
      </w:pPr>
      <w:r w:rsidRPr="00407496">
        <w:rPr>
          <w:rFonts w:ascii="Times" w:hAnsi="Times" w:cs="Times New Roman"/>
          <w:lang w:eastAsia="en-US"/>
        </w:rPr>
        <w:t>Nancy stood naked and let her mother pat the water from her skin. It was a gentle pressure, light as rain. Over time it would erode a canyon in her.</w:t>
      </w:r>
    </w:p>
    <w:p w14:paraId="2A516C85" w14:textId="77777777" w:rsidR="008B2242" w:rsidRPr="00407496" w:rsidRDefault="008B2242"/>
    <w:sectPr w:rsidR="008B2242" w:rsidRPr="00407496" w:rsidSect="00E50EFB">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arco Lopez" w:date="2015-01-25T17:38:00Z" w:initials="ML">
    <w:p w14:paraId="10BD0223" w14:textId="77777777" w:rsidR="003F4AB1" w:rsidRDefault="003F4AB1">
      <w:pPr>
        <w:pStyle w:val="CommentText"/>
      </w:pPr>
      <w:r>
        <w:rPr>
          <w:rStyle w:val="CommentReference"/>
        </w:rPr>
        <w:annotationRef/>
      </w:r>
      <w:r w:rsidR="00782A5F">
        <w:t xml:space="preserve"> Consider "waifish."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496"/>
    <w:rsid w:val="000120A0"/>
    <w:rsid w:val="00071E71"/>
    <w:rsid w:val="000E3A55"/>
    <w:rsid w:val="00100BF3"/>
    <w:rsid w:val="00142AD6"/>
    <w:rsid w:val="0015526E"/>
    <w:rsid w:val="0015640B"/>
    <w:rsid w:val="0021231A"/>
    <w:rsid w:val="0028710C"/>
    <w:rsid w:val="003621D0"/>
    <w:rsid w:val="003F4AB1"/>
    <w:rsid w:val="00407496"/>
    <w:rsid w:val="004A57F0"/>
    <w:rsid w:val="005629BA"/>
    <w:rsid w:val="0059025D"/>
    <w:rsid w:val="00643C61"/>
    <w:rsid w:val="006A0EE4"/>
    <w:rsid w:val="00711B42"/>
    <w:rsid w:val="00730D35"/>
    <w:rsid w:val="00782A5F"/>
    <w:rsid w:val="007A7641"/>
    <w:rsid w:val="008150D9"/>
    <w:rsid w:val="00815E79"/>
    <w:rsid w:val="00833ABA"/>
    <w:rsid w:val="008B2242"/>
    <w:rsid w:val="009D17E0"/>
    <w:rsid w:val="00A077B4"/>
    <w:rsid w:val="00C22E9E"/>
    <w:rsid w:val="00E50EFB"/>
    <w:rsid w:val="00E93688"/>
    <w:rsid w:val="00EE7705"/>
    <w:rsid w:val="00F7403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40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0A0"/>
  </w:style>
  <w:style w:type="paragraph" w:styleId="Heading1">
    <w:name w:val="heading 1"/>
    <w:basedOn w:val="Normal"/>
    <w:link w:val="Heading1Char"/>
    <w:uiPriority w:val="9"/>
    <w:qFormat/>
    <w:rsid w:val="00407496"/>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496"/>
    <w:rPr>
      <w:rFonts w:ascii="Times" w:hAnsi="Times"/>
      <w:b/>
      <w:bCs/>
      <w:kern w:val="36"/>
      <w:sz w:val="48"/>
      <w:szCs w:val="48"/>
      <w:lang w:eastAsia="en-US"/>
    </w:rPr>
  </w:style>
  <w:style w:type="character" w:styleId="Hyperlink">
    <w:name w:val="Hyperlink"/>
    <w:basedOn w:val="DefaultParagraphFont"/>
    <w:uiPriority w:val="99"/>
    <w:semiHidden/>
    <w:unhideWhenUsed/>
    <w:rsid w:val="00407496"/>
    <w:rPr>
      <w:color w:val="0000FF"/>
      <w:u w:val="single"/>
    </w:rPr>
  </w:style>
  <w:style w:type="character" w:customStyle="1" w:styleId="globnav">
    <w:name w:val="globnav"/>
    <w:basedOn w:val="DefaultParagraphFont"/>
    <w:rsid w:val="00407496"/>
  </w:style>
  <w:style w:type="character" w:customStyle="1" w:styleId="navlinks">
    <w:name w:val="navlinks"/>
    <w:basedOn w:val="DefaultParagraphFont"/>
    <w:rsid w:val="00407496"/>
  </w:style>
  <w:style w:type="character" w:customStyle="1" w:styleId="resitemlinks">
    <w:name w:val="resitemlinks"/>
    <w:basedOn w:val="DefaultParagraphFont"/>
    <w:rsid w:val="00407496"/>
  </w:style>
  <w:style w:type="character" w:customStyle="1" w:styleId="hdrrowlabel">
    <w:name w:val="hdrrowlabel"/>
    <w:basedOn w:val="DefaultParagraphFont"/>
    <w:rsid w:val="00407496"/>
  </w:style>
  <w:style w:type="paragraph" w:styleId="NormalWeb">
    <w:name w:val="Normal (Web)"/>
    <w:basedOn w:val="Normal"/>
    <w:uiPriority w:val="99"/>
    <w:unhideWhenUsed/>
    <w:rsid w:val="00407496"/>
    <w:pPr>
      <w:spacing w:before="100" w:beforeAutospacing="1" w:after="100" w:afterAutospacing="1"/>
    </w:pPr>
    <w:rPr>
      <w:rFonts w:ascii="Times" w:hAnsi="Times" w:cs="Times New Roman"/>
      <w:sz w:val="20"/>
      <w:szCs w:val="20"/>
      <w:lang w:eastAsia="en-US"/>
    </w:rPr>
  </w:style>
  <w:style w:type="paragraph" w:customStyle="1" w:styleId="author-semantic">
    <w:name w:val="author-semantic"/>
    <w:basedOn w:val="Normal"/>
    <w:rsid w:val="00407496"/>
    <w:pPr>
      <w:spacing w:before="100" w:beforeAutospacing="1" w:after="100" w:afterAutospacing="1"/>
    </w:pPr>
    <w:rPr>
      <w:rFonts w:ascii="Times" w:hAnsi="Times"/>
      <w:sz w:val="20"/>
      <w:szCs w:val="20"/>
      <w:lang w:eastAsia="en-US"/>
    </w:rPr>
  </w:style>
  <w:style w:type="character" w:customStyle="1" w:styleId="rend-i">
    <w:name w:val="rend-i"/>
    <w:basedOn w:val="DefaultParagraphFont"/>
    <w:rsid w:val="00407496"/>
  </w:style>
  <w:style w:type="paragraph" w:styleId="BalloonText">
    <w:name w:val="Balloon Text"/>
    <w:basedOn w:val="Normal"/>
    <w:link w:val="BalloonTextChar"/>
    <w:uiPriority w:val="99"/>
    <w:semiHidden/>
    <w:unhideWhenUsed/>
    <w:rsid w:val="009D17E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17E0"/>
    <w:rPr>
      <w:rFonts w:ascii="Lucida Grande" w:hAnsi="Lucida Grande"/>
      <w:sz w:val="18"/>
      <w:szCs w:val="18"/>
    </w:rPr>
  </w:style>
  <w:style w:type="character" w:styleId="CommentReference">
    <w:name w:val="annotation reference"/>
    <w:basedOn w:val="DefaultParagraphFont"/>
    <w:uiPriority w:val="99"/>
    <w:semiHidden/>
    <w:unhideWhenUsed/>
    <w:rsid w:val="00643C61"/>
    <w:rPr>
      <w:sz w:val="18"/>
      <w:szCs w:val="18"/>
    </w:rPr>
  </w:style>
  <w:style w:type="paragraph" w:styleId="CommentText">
    <w:name w:val="annotation text"/>
    <w:basedOn w:val="Normal"/>
    <w:link w:val="CommentTextChar"/>
    <w:uiPriority w:val="99"/>
    <w:semiHidden/>
    <w:unhideWhenUsed/>
    <w:rsid w:val="00643C61"/>
  </w:style>
  <w:style w:type="character" w:customStyle="1" w:styleId="CommentTextChar">
    <w:name w:val="Comment Text Char"/>
    <w:basedOn w:val="DefaultParagraphFont"/>
    <w:link w:val="CommentText"/>
    <w:uiPriority w:val="99"/>
    <w:semiHidden/>
    <w:rsid w:val="00643C61"/>
  </w:style>
  <w:style w:type="paragraph" w:styleId="CommentSubject">
    <w:name w:val="annotation subject"/>
    <w:basedOn w:val="CommentText"/>
    <w:next w:val="CommentText"/>
    <w:link w:val="CommentSubjectChar"/>
    <w:uiPriority w:val="99"/>
    <w:semiHidden/>
    <w:unhideWhenUsed/>
    <w:rsid w:val="00643C61"/>
    <w:rPr>
      <w:b/>
      <w:bCs/>
      <w:sz w:val="20"/>
      <w:szCs w:val="20"/>
    </w:rPr>
  </w:style>
  <w:style w:type="character" w:customStyle="1" w:styleId="CommentSubjectChar">
    <w:name w:val="Comment Subject Char"/>
    <w:basedOn w:val="CommentTextChar"/>
    <w:link w:val="CommentSubject"/>
    <w:uiPriority w:val="99"/>
    <w:semiHidden/>
    <w:rsid w:val="00643C6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0A0"/>
  </w:style>
  <w:style w:type="paragraph" w:styleId="Heading1">
    <w:name w:val="heading 1"/>
    <w:basedOn w:val="Normal"/>
    <w:link w:val="Heading1Char"/>
    <w:uiPriority w:val="9"/>
    <w:qFormat/>
    <w:rsid w:val="00407496"/>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496"/>
    <w:rPr>
      <w:rFonts w:ascii="Times" w:hAnsi="Times"/>
      <w:b/>
      <w:bCs/>
      <w:kern w:val="36"/>
      <w:sz w:val="48"/>
      <w:szCs w:val="48"/>
      <w:lang w:eastAsia="en-US"/>
    </w:rPr>
  </w:style>
  <w:style w:type="character" w:styleId="Hyperlink">
    <w:name w:val="Hyperlink"/>
    <w:basedOn w:val="DefaultParagraphFont"/>
    <w:uiPriority w:val="99"/>
    <w:semiHidden/>
    <w:unhideWhenUsed/>
    <w:rsid w:val="00407496"/>
    <w:rPr>
      <w:color w:val="0000FF"/>
      <w:u w:val="single"/>
    </w:rPr>
  </w:style>
  <w:style w:type="character" w:customStyle="1" w:styleId="globnav">
    <w:name w:val="globnav"/>
    <w:basedOn w:val="DefaultParagraphFont"/>
    <w:rsid w:val="00407496"/>
  </w:style>
  <w:style w:type="character" w:customStyle="1" w:styleId="navlinks">
    <w:name w:val="navlinks"/>
    <w:basedOn w:val="DefaultParagraphFont"/>
    <w:rsid w:val="00407496"/>
  </w:style>
  <w:style w:type="character" w:customStyle="1" w:styleId="resitemlinks">
    <w:name w:val="resitemlinks"/>
    <w:basedOn w:val="DefaultParagraphFont"/>
    <w:rsid w:val="00407496"/>
  </w:style>
  <w:style w:type="character" w:customStyle="1" w:styleId="hdrrowlabel">
    <w:name w:val="hdrrowlabel"/>
    <w:basedOn w:val="DefaultParagraphFont"/>
    <w:rsid w:val="00407496"/>
  </w:style>
  <w:style w:type="paragraph" w:styleId="NormalWeb">
    <w:name w:val="Normal (Web)"/>
    <w:basedOn w:val="Normal"/>
    <w:uiPriority w:val="99"/>
    <w:unhideWhenUsed/>
    <w:rsid w:val="00407496"/>
    <w:pPr>
      <w:spacing w:before="100" w:beforeAutospacing="1" w:after="100" w:afterAutospacing="1"/>
    </w:pPr>
    <w:rPr>
      <w:rFonts w:ascii="Times" w:hAnsi="Times" w:cs="Times New Roman"/>
      <w:sz w:val="20"/>
      <w:szCs w:val="20"/>
      <w:lang w:eastAsia="en-US"/>
    </w:rPr>
  </w:style>
  <w:style w:type="paragraph" w:customStyle="1" w:styleId="author-semantic">
    <w:name w:val="author-semantic"/>
    <w:basedOn w:val="Normal"/>
    <w:rsid w:val="00407496"/>
    <w:pPr>
      <w:spacing w:before="100" w:beforeAutospacing="1" w:after="100" w:afterAutospacing="1"/>
    </w:pPr>
    <w:rPr>
      <w:rFonts w:ascii="Times" w:hAnsi="Times"/>
      <w:sz w:val="20"/>
      <w:szCs w:val="20"/>
      <w:lang w:eastAsia="en-US"/>
    </w:rPr>
  </w:style>
  <w:style w:type="character" w:customStyle="1" w:styleId="rend-i">
    <w:name w:val="rend-i"/>
    <w:basedOn w:val="DefaultParagraphFont"/>
    <w:rsid w:val="00407496"/>
  </w:style>
  <w:style w:type="paragraph" w:styleId="BalloonText">
    <w:name w:val="Balloon Text"/>
    <w:basedOn w:val="Normal"/>
    <w:link w:val="BalloonTextChar"/>
    <w:uiPriority w:val="99"/>
    <w:semiHidden/>
    <w:unhideWhenUsed/>
    <w:rsid w:val="009D17E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17E0"/>
    <w:rPr>
      <w:rFonts w:ascii="Lucida Grande" w:hAnsi="Lucida Grande"/>
      <w:sz w:val="18"/>
      <w:szCs w:val="18"/>
    </w:rPr>
  </w:style>
  <w:style w:type="character" w:styleId="CommentReference">
    <w:name w:val="annotation reference"/>
    <w:basedOn w:val="DefaultParagraphFont"/>
    <w:uiPriority w:val="99"/>
    <w:semiHidden/>
    <w:unhideWhenUsed/>
    <w:rsid w:val="00643C61"/>
    <w:rPr>
      <w:sz w:val="18"/>
      <w:szCs w:val="18"/>
    </w:rPr>
  </w:style>
  <w:style w:type="paragraph" w:styleId="CommentText">
    <w:name w:val="annotation text"/>
    <w:basedOn w:val="Normal"/>
    <w:link w:val="CommentTextChar"/>
    <w:uiPriority w:val="99"/>
    <w:semiHidden/>
    <w:unhideWhenUsed/>
    <w:rsid w:val="00643C61"/>
  </w:style>
  <w:style w:type="character" w:customStyle="1" w:styleId="CommentTextChar">
    <w:name w:val="Comment Text Char"/>
    <w:basedOn w:val="DefaultParagraphFont"/>
    <w:link w:val="CommentText"/>
    <w:uiPriority w:val="99"/>
    <w:semiHidden/>
    <w:rsid w:val="00643C61"/>
  </w:style>
  <w:style w:type="paragraph" w:styleId="CommentSubject">
    <w:name w:val="annotation subject"/>
    <w:basedOn w:val="CommentText"/>
    <w:next w:val="CommentText"/>
    <w:link w:val="CommentSubjectChar"/>
    <w:uiPriority w:val="99"/>
    <w:semiHidden/>
    <w:unhideWhenUsed/>
    <w:rsid w:val="00643C61"/>
    <w:rPr>
      <w:b/>
      <w:bCs/>
      <w:sz w:val="20"/>
      <w:szCs w:val="20"/>
    </w:rPr>
  </w:style>
  <w:style w:type="character" w:customStyle="1" w:styleId="CommentSubjectChar">
    <w:name w:val="Comment Subject Char"/>
    <w:basedOn w:val="CommentTextChar"/>
    <w:link w:val="CommentSubject"/>
    <w:uiPriority w:val="99"/>
    <w:semiHidden/>
    <w:rsid w:val="00643C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514451">
      <w:bodyDiv w:val="1"/>
      <w:marLeft w:val="0"/>
      <w:marRight w:val="0"/>
      <w:marTop w:val="0"/>
      <w:marBottom w:val="0"/>
      <w:divBdr>
        <w:top w:val="none" w:sz="0" w:space="0" w:color="auto"/>
        <w:left w:val="none" w:sz="0" w:space="0" w:color="auto"/>
        <w:bottom w:val="none" w:sz="0" w:space="0" w:color="auto"/>
        <w:right w:val="none" w:sz="0" w:space="0" w:color="auto"/>
      </w:divBdr>
      <w:divsChild>
        <w:div w:id="1271544798">
          <w:marLeft w:val="0"/>
          <w:marRight w:val="0"/>
          <w:marTop w:val="0"/>
          <w:marBottom w:val="0"/>
          <w:divBdr>
            <w:top w:val="none" w:sz="0" w:space="0" w:color="auto"/>
            <w:left w:val="none" w:sz="0" w:space="0" w:color="auto"/>
            <w:bottom w:val="none" w:sz="0" w:space="0" w:color="auto"/>
            <w:right w:val="none" w:sz="0" w:space="0" w:color="auto"/>
          </w:divBdr>
          <w:divsChild>
            <w:div w:id="1802116056">
              <w:marLeft w:val="0"/>
              <w:marRight w:val="0"/>
              <w:marTop w:val="0"/>
              <w:marBottom w:val="0"/>
              <w:divBdr>
                <w:top w:val="none" w:sz="0" w:space="0" w:color="auto"/>
                <w:left w:val="none" w:sz="0" w:space="0" w:color="auto"/>
                <w:bottom w:val="none" w:sz="0" w:space="0" w:color="auto"/>
                <w:right w:val="none" w:sz="0" w:space="0" w:color="auto"/>
              </w:divBdr>
              <w:divsChild>
                <w:div w:id="20974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0209">
          <w:marLeft w:val="0"/>
          <w:marRight w:val="0"/>
          <w:marTop w:val="0"/>
          <w:marBottom w:val="0"/>
          <w:divBdr>
            <w:top w:val="none" w:sz="0" w:space="0" w:color="auto"/>
            <w:left w:val="none" w:sz="0" w:space="0" w:color="auto"/>
            <w:bottom w:val="none" w:sz="0" w:space="0" w:color="auto"/>
            <w:right w:val="none" w:sz="0" w:space="0" w:color="auto"/>
          </w:divBdr>
        </w:div>
        <w:div w:id="2130196230">
          <w:marLeft w:val="0"/>
          <w:marRight w:val="0"/>
          <w:marTop w:val="0"/>
          <w:marBottom w:val="0"/>
          <w:divBdr>
            <w:top w:val="none" w:sz="0" w:space="0" w:color="auto"/>
            <w:left w:val="none" w:sz="0" w:space="0" w:color="auto"/>
            <w:bottom w:val="none" w:sz="0" w:space="0" w:color="auto"/>
            <w:right w:val="none" w:sz="0" w:space="0" w:color="auto"/>
          </w:divBdr>
          <w:divsChild>
            <w:div w:id="80640574">
              <w:marLeft w:val="0"/>
              <w:marRight w:val="0"/>
              <w:marTop w:val="0"/>
              <w:marBottom w:val="0"/>
              <w:divBdr>
                <w:top w:val="none" w:sz="0" w:space="0" w:color="auto"/>
                <w:left w:val="none" w:sz="0" w:space="0" w:color="auto"/>
                <w:bottom w:val="none" w:sz="0" w:space="0" w:color="auto"/>
                <w:right w:val="none" w:sz="0" w:space="0" w:color="auto"/>
              </w:divBdr>
            </w:div>
            <w:div w:id="1758095017">
              <w:marLeft w:val="0"/>
              <w:marRight w:val="0"/>
              <w:marTop w:val="0"/>
              <w:marBottom w:val="0"/>
              <w:divBdr>
                <w:top w:val="none" w:sz="0" w:space="0" w:color="auto"/>
                <w:left w:val="none" w:sz="0" w:space="0" w:color="auto"/>
                <w:bottom w:val="none" w:sz="0" w:space="0" w:color="auto"/>
                <w:right w:val="none" w:sz="0" w:space="0" w:color="auto"/>
              </w:divBdr>
              <w:divsChild>
                <w:div w:id="922226211">
                  <w:marLeft w:val="0"/>
                  <w:marRight w:val="0"/>
                  <w:marTop w:val="0"/>
                  <w:marBottom w:val="0"/>
                  <w:divBdr>
                    <w:top w:val="none" w:sz="0" w:space="0" w:color="auto"/>
                    <w:left w:val="none" w:sz="0" w:space="0" w:color="auto"/>
                    <w:bottom w:val="none" w:sz="0" w:space="0" w:color="auto"/>
                    <w:right w:val="none" w:sz="0" w:space="0" w:color="auto"/>
                  </w:divBdr>
                  <w:divsChild>
                    <w:div w:id="13910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4369</Words>
  <Characters>24907</Characters>
  <Application>Microsoft Macintosh Word</Application>
  <DocSecurity>0</DocSecurity>
  <Lines>207</Lines>
  <Paragraphs>58</Paragraphs>
  <ScaleCrop>false</ScaleCrop>
  <Company/>
  <LinksUpToDate>false</LinksUpToDate>
  <CharactersWithSpaces>29218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K</dc:creator>
  <cp:keywords/>
  <cp:lastModifiedBy>Yael Goldstein Love</cp:lastModifiedBy>
  <cp:revision>2</cp:revision>
  <cp:lastPrinted>2011-07-02T17:42:00Z</cp:lastPrinted>
  <dcterms:created xsi:type="dcterms:W3CDTF">2015-01-29T17:15:00Z</dcterms:created>
  <dcterms:modified xsi:type="dcterms:W3CDTF">2015-01-29T17:15:00Z</dcterms:modified>
</cp:coreProperties>
</file>