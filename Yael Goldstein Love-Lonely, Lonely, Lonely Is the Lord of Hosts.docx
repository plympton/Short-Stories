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50001" w14:textId="77777777" w:rsidR="00C04850" w:rsidRPr="0017778B" w:rsidRDefault="00C04850" w:rsidP="00E52628">
      <w:pPr>
        <w:widowControl w:val="0"/>
        <w:autoSpaceDE w:val="0"/>
        <w:autoSpaceDN w:val="0"/>
        <w:adjustRightInd w:val="0"/>
        <w:spacing w:line="360" w:lineRule="auto"/>
        <w:rPr>
          <w:rFonts w:ascii="Times New Roman" w:hAnsi="Times New Roman" w:cs="Times New Roman"/>
          <w:sz w:val="28"/>
          <w:szCs w:val="28"/>
        </w:rPr>
      </w:pPr>
      <w:r w:rsidRPr="0017778B">
        <w:rPr>
          <w:rFonts w:ascii="Times New Roman" w:hAnsi="Times New Roman" w:cs="Times New Roman"/>
          <w:b/>
          <w:bCs/>
          <w:sz w:val="28"/>
          <w:szCs w:val="28"/>
        </w:rPr>
        <w:t>Lonely, Lonely,</w:t>
      </w:r>
      <w:r w:rsidRPr="0017778B">
        <w:rPr>
          <w:rFonts w:ascii="Times New Roman" w:hAnsi="Times New Roman" w:cs="Times New Roman"/>
          <w:sz w:val="28"/>
          <w:szCs w:val="28"/>
        </w:rPr>
        <w:t xml:space="preserve"> </w:t>
      </w:r>
      <w:r w:rsidRPr="0017778B">
        <w:rPr>
          <w:rFonts w:ascii="Times New Roman" w:hAnsi="Times New Roman" w:cs="Times New Roman"/>
          <w:b/>
          <w:bCs/>
          <w:sz w:val="28"/>
          <w:szCs w:val="28"/>
        </w:rPr>
        <w:t>Lonely Is</w:t>
      </w:r>
      <w:r w:rsidRPr="0017778B">
        <w:rPr>
          <w:rFonts w:ascii="Times New Roman" w:hAnsi="Times New Roman" w:cs="Times New Roman"/>
          <w:sz w:val="28"/>
          <w:szCs w:val="28"/>
        </w:rPr>
        <w:t xml:space="preserve"> </w:t>
      </w:r>
      <w:r w:rsidRPr="0017778B">
        <w:rPr>
          <w:rFonts w:ascii="Times New Roman" w:hAnsi="Times New Roman" w:cs="Times New Roman"/>
          <w:b/>
          <w:bCs/>
          <w:sz w:val="28"/>
          <w:szCs w:val="28"/>
        </w:rPr>
        <w:t>the Lord of Hosts</w:t>
      </w:r>
    </w:p>
    <w:p w14:paraId="3A8DE142" w14:textId="19B509C0" w:rsidR="00C04850" w:rsidRDefault="00501EF0" w:rsidP="00E52628">
      <w:pPr>
        <w:widowControl w:val="0"/>
        <w:autoSpaceDE w:val="0"/>
        <w:autoSpaceDN w:val="0"/>
        <w:adjustRightInd w:val="0"/>
        <w:spacing w:line="360" w:lineRule="auto"/>
        <w:rPr>
          <w:ins w:id="0" w:author="Mia Lipman" w:date="2013-11-22T15:12:00Z"/>
          <w:rFonts w:ascii="Times New Roman" w:hAnsi="Times New Roman" w:cs="Times New Roman"/>
        </w:rPr>
      </w:pPr>
      <w:proofErr w:type="gramStart"/>
      <w:ins w:id="1" w:author="Mia Lipman" w:date="2013-11-22T15:12:00Z">
        <w:r>
          <w:rPr>
            <w:rFonts w:ascii="Times New Roman" w:hAnsi="Times New Roman" w:cs="Times New Roman"/>
          </w:rPr>
          <w:t>b</w:t>
        </w:r>
        <w:r w:rsidR="004C5C78">
          <w:rPr>
            <w:rFonts w:ascii="Times New Roman" w:hAnsi="Times New Roman" w:cs="Times New Roman"/>
          </w:rPr>
          <w:t>y</w:t>
        </w:r>
        <w:proofErr w:type="gramEnd"/>
        <w:r w:rsidR="004C5C78">
          <w:rPr>
            <w:rFonts w:ascii="Times New Roman" w:hAnsi="Times New Roman" w:cs="Times New Roman"/>
          </w:rPr>
          <w:t xml:space="preserve"> </w:t>
        </w:r>
      </w:ins>
      <w:r w:rsidR="00C04850" w:rsidRPr="0017778B">
        <w:rPr>
          <w:rFonts w:ascii="Times New Roman" w:hAnsi="Times New Roman" w:cs="Times New Roman"/>
        </w:rPr>
        <w:t>Yael Goldstein Love</w:t>
      </w:r>
    </w:p>
    <w:p w14:paraId="4E9D0218" w14:textId="77777777" w:rsidR="004C5C78" w:rsidRPr="0017778B" w:rsidRDefault="004C5C78" w:rsidP="00E52628">
      <w:pPr>
        <w:widowControl w:val="0"/>
        <w:autoSpaceDE w:val="0"/>
        <w:autoSpaceDN w:val="0"/>
        <w:adjustRightInd w:val="0"/>
        <w:spacing w:line="360" w:lineRule="auto"/>
        <w:rPr>
          <w:rFonts w:ascii="Times New Roman" w:hAnsi="Times New Roman" w:cs="Times New Roman"/>
        </w:rPr>
      </w:pPr>
    </w:p>
    <w:p w14:paraId="68AC44DB" w14:textId="77777777" w:rsidR="00C04850" w:rsidRPr="0017778B" w:rsidRDefault="00C04850" w:rsidP="00E52628">
      <w:pPr>
        <w:widowControl w:val="0"/>
        <w:autoSpaceDE w:val="0"/>
        <w:autoSpaceDN w:val="0"/>
        <w:adjustRightInd w:val="0"/>
        <w:spacing w:line="360" w:lineRule="auto"/>
        <w:rPr>
          <w:rFonts w:ascii="Times New Roman" w:hAnsi="Times New Roman" w:cs="Times New Roman"/>
        </w:rPr>
      </w:pPr>
    </w:p>
    <w:p w14:paraId="33DA78E0" w14:textId="5C33EA22" w:rsidR="00C04850" w:rsidRPr="0017778B" w:rsidRDefault="00C04850" w:rsidP="00E52628">
      <w:pPr>
        <w:widowControl w:val="0"/>
        <w:autoSpaceDE w:val="0"/>
        <w:autoSpaceDN w:val="0"/>
        <w:adjustRightInd w:val="0"/>
        <w:spacing w:after="240" w:line="360" w:lineRule="auto"/>
        <w:rPr>
          <w:rFonts w:ascii="Times New Roman" w:hAnsi="Times New Roman" w:cs="Times New Roman"/>
        </w:rPr>
      </w:pPr>
      <w:r w:rsidRPr="0017778B">
        <w:rPr>
          <w:rFonts w:ascii="Times New Roman" w:hAnsi="Times New Roman" w:cs="Times New Roman"/>
          <w:b/>
        </w:rPr>
        <w:t>W</w:t>
      </w:r>
      <w:r w:rsidRPr="0017778B">
        <w:rPr>
          <w:rFonts w:ascii="Times New Roman" w:hAnsi="Times New Roman" w:cs="Times New Roman"/>
        </w:rPr>
        <w:t xml:space="preserve">ithin the first year, most the grass had given itself over to mud, and by the third, all the buildings were </w:t>
      </w:r>
      <w:bookmarkStart w:id="2" w:name="_GoBack"/>
      <w:bookmarkEnd w:id="2"/>
      <w:r w:rsidRPr="0017778B">
        <w:rPr>
          <w:rFonts w:ascii="Times New Roman" w:hAnsi="Times New Roman" w:cs="Times New Roman"/>
        </w:rPr>
        <w:t xml:space="preserve">sagging inward or tilting sideways like three crooked rows of children. Now, in the fifth year, the gate to the dairy was hanging on by a tired nail, and the stables and the printing press were rotting side by side, adding a whiff of decay to the scent of </w:t>
      </w:r>
      <w:proofErr w:type="gramStart"/>
      <w:r w:rsidRPr="0017778B">
        <w:rPr>
          <w:rFonts w:ascii="Times New Roman" w:hAnsi="Times New Roman" w:cs="Times New Roman"/>
        </w:rPr>
        <w:t>manure</w:t>
      </w:r>
      <w:proofErr w:type="gramEnd"/>
      <w:r w:rsidRPr="0017778B">
        <w:rPr>
          <w:rFonts w:ascii="Times New Roman" w:hAnsi="Times New Roman" w:cs="Times New Roman"/>
        </w:rPr>
        <w:t xml:space="preserve"> that already clung to the colony newspaper. And though what </w:t>
      </w:r>
      <w:ins w:id="3" w:author="Mia Lipman" w:date="2013-11-22T15:12:00Z">
        <w:r w:rsidR="004C5C78">
          <w:rPr>
            <w:rFonts w:ascii="Times New Roman" w:hAnsi="Times New Roman" w:cs="Times New Roman"/>
          </w:rPr>
          <w:t>was</w:t>
        </w:r>
      </w:ins>
      <w:r w:rsidRPr="0017778B">
        <w:rPr>
          <w:rFonts w:ascii="Times New Roman" w:hAnsi="Times New Roman" w:cs="Times New Roman"/>
        </w:rPr>
        <w:t xml:space="preserve"> completed of the schoolhouse had a guileless elegance, the project had been abandoned halfway through for lack of capital; Karl Tannenbaum, the Staatliches Bauhaus graduate who</w:t>
      </w:r>
      <w:r w:rsidR="0017778B">
        <w:rPr>
          <w:rFonts w:ascii="Times New Roman" w:hAnsi="Times New Roman" w:cs="Times New Roman"/>
        </w:rPr>
        <w:t>’</w:t>
      </w:r>
      <w:r w:rsidRPr="0017778B">
        <w:rPr>
          <w:rFonts w:ascii="Times New Roman" w:hAnsi="Times New Roman" w:cs="Times New Roman"/>
        </w:rPr>
        <w:t>d designed the structure, had gone off on a fundraising mission in January but had written in May from St. Louis to say that he</w:t>
      </w:r>
      <w:r w:rsidR="0017778B">
        <w:rPr>
          <w:rFonts w:ascii="Times New Roman" w:hAnsi="Times New Roman" w:cs="Times New Roman"/>
        </w:rPr>
        <w:t>’</w:t>
      </w:r>
      <w:r w:rsidRPr="0017778B">
        <w:rPr>
          <w:rFonts w:ascii="Times New Roman" w:hAnsi="Times New Roman" w:cs="Times New Roman"/>
        </w:rPr>
        <w:t>d found a bride and a job with an architecture firm and would not be returning. Yet just now, the New Marlborough colony was beautiful.</w:t>
      </w:r>
    </w:p>
    <w:p w14:paraId="5F5BF1C1" w14:textId="4EAA0220"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The warm yellow of the Berkshire Mountain</w:t>
      </w:r>
      <w:ins w:id="4" w:author="Mia Lipman" w:date="2013-11-22T21:53:00Z">
        <w:r w:rsidR="00501EF0">
          <w:rPr>
            <w:rFonts w:ascii="Times New Roman" w:hAnsi="Times New Roman" w:cs="Times New Roman"/>
          </w:rPr>
          <w:t>s</w:t>
        </w:r>
      </w:ins>
      <w:r w:rsidRPr="0017778B">
        <w:rPr>
          <w:rFonts w:ascii="Times New Roman" w:hAnsi="Times New Roman" w:cs="Times New Roman"/>
        </w:rPr>
        <w:t xml:space="preserve"> sunlight filtered, </w:t>
      </w:r>
      <w:proofErr w:type="spellStart"/>
      <w:r w:rsidRPr="0017778B">
        <w:rPr>
          <w:rFonts w:ascii="Times New Roman" w:hAnsi="Times New Roman" w:cs="Times New Roman"/>
        </w:rPr>
        <w:t>prismlike</w:t>
      </w:r>
      <w:proofErr w:type="spellEnd"/>
      <w:r w:rsidRPr="0017778B">
        <w:rPr>
          <w:rFonts w:ascii="Times New Roman" w:hAnsi="Times New Roman" w:cs="Times New Roman"/>
        </w:rPr>
        <w:t>, through the red and orange blaze of the grand old elms the first wave of colonists hadn</w:t>
      </w:r>
      <w:r w:rsidR="0017778B">
        <w:rPr>
          <w:rFonts w:ascii="Times New Roman" w:hAnsi="Times New Roman" w:cs="Times New Roman"/>
        </w:rPr>
        <w:t>’</w:t>
      </w:r>
      <w:r w:rsidRPr="0017778B">
        <w:rPr>
          <w:rFonts w:ascii="Times New Roman" w:hAnsi="Times New Roman" w:cs="Times New Roman"/>
        </w:rPr>
        <w:t>t had the heart to clear, and the last stubborn bits of green still clinging to the ground jumped out in jubilation; even the mud sparkled a rich, satisfied garnet between the hours of noon and two, which was when Anna usually walked the length of the farm, from her office to her bungalow and then to the dairy. She always took this circuit slowly, curbing her long strides so that instead of gamine she looked gangly. She invited envy and she knew it. You couldn</w:t>
      </w:r>
      <w:r w:rsidR="0017778B">
        <w:rPr>
          <w:rFonts w:ascii="Times New Roman" w:hAnsi="Times New Roman" w:cs="Times New Roman"/>
        </w:rPr>
        <w:t>’</w:t>
      </w:r>
      <w:r w:rsidRPr="0017778B">
        <w:rPr>
          <w:rFonts w:ascii="Times New Roman" w:hAnsi="Times New Roman" w:cs="Times New Roman"/>
        </w:rPr>
        <w:t>t be Alfie</w:t>
      </w:r>
      <w:r w:rsidR="0017778B">
        <w:rPr>
          <w:rFonts w:ascii="Times New Roman" w:hAnsi="Times New Roman" w:cs="Times New Roman"/>
        </w:rPr>
        <w:t>’</w:t>
      </w:r>
      <w:r w:rsidRPr="0017778B">
        <w:rPr>
          <w:rFonts w:ascii="Times New Roman" w:hAnsi="Times New Roman" w:cs="Times New Roman"/>
        </w:rPr>
        <w:t>s woman and not. There was nothing personal in it. If they rarely gossiped with her or poured out their troubles for her over weak tea, it was just as well; she didn</w:t>
      </w:r>
      <w:r w:rsidR="0017778B">
        <w:rPr>
          <w:rFonts w:ascii="Times New Roman" w:hAnsi="Times New Roman" w:cs="Times New Roman"/>
        </w:rPr>
        <w:t>’</w:t>
      </w:r>
      <w:r w:rsidRPr="0017778B">
        <w:rPr>
          <w:rFonts w:ascii="Times New Roman" w:hAnsi="Times New Roman" w:cs="Times New Roman"/>
        </w:rPr>
        <w:t>t have time for their intimacies, her only leisure this slow, admiring walk each afternoon.</w:t>
      </w:r>
    </w:p>
    <w:p w14:paraId="655664C9" w14:textId="6B20756A"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Back in Vienna, she used to stroll the parks of the Prater the same way. Alfie would tease her about her wide-eyed intensity, saying that her face lit by the sight of chestnut trees in bloom was insultingly indistinguishable from her face lit by lovemaking. </w:t>
      </w:r>
      <w:ins w:id="5" w:author="Mia Lipman" w:date="2013-11-22T15:15:00Z">
        <w:r w:rsidR="003A214F">
          <w:rPr>
            <w:rFonts w:ascii="Times New Roman" w:hAnsi="Times New Roman" w:cs="Times New Roman"/>
          </w:rPr>
          <w:t>A</w:t>
        </w:r>
      </w:ins>
      <w:r w:rsidRPr="0017778B">
        <w:rPr>
          <w:rFonts w:ascii="Times New Roman" w:hAnsi="Times New Roman" w:cs="Times New Roman"/>
        </w:rPr>
        <w:t xml:space="preserve">t night in their bungalow, Alfie spoke. He spoke worlds into existence. He spoke </w:t>
      </w:r>
      <w:r w:rsidRPr="0017778B">
        <w:rPr>
          <w:rFonts w:ascii="Times New Roman" w:hAnsi="Times New Roman" w:cs="Times New Roman"/>
        </w:rPr>
        <w:lastRenderedPageBreak/>
        <w:t>himself out of the need for sleep and almost spoke her out of it as well. The rings under her eyes, which the other women smirked over, were not worth smirking over in that way. Sometimes they were, but usually not. Last night had been one of those sometimes. She had been turning down their sheets, inspecting for long-legged spiders, when she</w:t>
      </w:r>
      <w:r w:rsidR="0017778B">
        <w:rPr>
          <w:rFonts w:ascii="Times New Roman" w:hAnsi="Times New Roman" w:cs="Times New Roman"/>
        </w:rPr>
        <w:t>’</w:t>
      </w:r>
      <w:r w:rsidRPr="0017778B">
        <w:rPr>
          <w:rFonts w:ascii="Times New Roman" w:hAnsi="Times New Roman" w:cs="Times New Roman"/>
        </w:rPr>
        <w:t xml:space="preserve">d looked up to find Alfie half in his clothes and half out, furiously pondering a spot on the floor. </w:t>
      </w:r>
      <w:r w:rsidR="0017778B">
        <w:rPr>
          <w:rFonts w:ascii="Times New Roman" w:hAnsi="Times New Roman" w:cs="Times New Roman"/>
        </w:rPr>
        <w:t>“</w:t>
      </w:r>
      <w:r w:rsidRPr="0017778B">
        <w:rPr>
          <w:rFonts w:ascii="Times New Roman" w:hAnsi="Times New Roman" w:cs="Times New Roman"/>
        </w:rPr>
        <w:t>Jack will come around,</w:t>
      </w:r>
      <w:r w:rsidR="0017778B">
        <w:rPr>
          <w:rFonts w:ascii="Times New Roman" w:hAnsi="Times New Roman" w:cs="Times New Roman"/>
        </w:rPr>
        <w:t>”</w:t>
      </w:r>
      <w:r w:rsidRPr="0017778B">
        <w:rPr>
          <w:rFonts w:ascii="Times New Roman" w:hAnsi="Times New Roman" w:cs="Times New Roman"/>
        </w:rPr>
        <w:t xml:space="preserve"> she</w:t>
      </w:r>
      <w:r w:rsidR="0017778B">
        <w:rPr>
          <w:rFonts w:ascii="Times New Roman" w:hAnsi="Times New Roman" w:cs="Times New Roman"/>
        </w:rPr>
        <w:t>’</w:t>
      </w:r>
      <w:r w:rsidRPr="0017778B">
        <w:rPr>
          <w:rFonts w:ascii="Times New Roman" w:hAnsi="Times New Roman" w:cs="Times New Roman"/>
        </w:rPr>
        <w:t xml:space="preserve">d told him. </w:t>
      </w:r>
      <w:r w:rsidR="0017778B">
        <w:rPr>
          <w:rFonts w:ascii="Times New Roman" w:hAnsi="Times New Roman" w:cs="Times New Roman"/>
        </w:rPr>
        <w:t>“</w:t>
      </w:r>
      <w:r w:rsidRPr="0017778B">
        <w:rPr>
          <w:rFonts w:ascii="Times New Roman" w:hAnsi="Times New Roman" w:cs="Times New Roman"/>
        </w:rPr>
        <w:t>He doesn</w:t>
      </w:r>
      <w:r w:rsidR="0017778B">
        <w:rPr>
          <w:rFonts w:ascii="Times New Roman" w:hAnsi="Times New Roman" w:cs="Times New Roman"/>
        </w:rPr>
        <w:t>’</w:t>
      </w:r>
      <w:r w:rsidRPr="0017778B">
        <w:rPr>
          <w:rFonts w:ascii="Times New Roman" w:hAnsi="Times New Roman" w:cs="Times New Roman"/>
        </w:rPr>
        <w:t>t understand yet what we</w:t>
      </w:r>
      <w:r w:rsidR="0017778B">
        <w:rPr>
          <w:rFonts w:ascii="Times New Roman" w:hAnsi="Times New Roman" w:cs="Times New Roman"/>
        </w:rPr>
        <w:t>’</w:t>
      </w:r>
      <w:r w:rsidRPr="0017778B">
        <w:rPr>
          <w:rFonts w:ascii="Times New Roman" w:hAnsi="Times New Roman" w:cs="Times New Roman"/>
        </w:rPr>
        <w:t>re trying to do in New Marlborough.</w:t>
      </w:r>
      <w:r w:rsidR="0017778B">
        <w:rPr>
          <w:rFonts w:ascii="Times New Roman" w:hAnsi="Times New Roman" w:cs="Times New Roman"/>
        </w:rPr>
        <w:t>”</w:t>
      </w:r>
    </w:p>
    <w:p w14:paraId="3E654D89" w14:textId="147822FD"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Yes, if only the others could see our purpose as clearly as you can,</w:t>
      </w:r>
      <w:r>
        <w:rPr>
          <w:rFonts w:ascii="Times New Roman" w:hAnsi="Times New Roman" w:cs="Times New Roman"/>
        </w:rPr>
        <w:t>”</w:t>
      </w:r>
      <w:r w:rsidR="00C04850" w:rsidRPr="0017778B">
        <w:rPr>
          <w:rFonts w:ascii="Times New Roman" w:hAnsi="Times New Roman" w:cs="Times New Roman"/>
        </w:rPr>
        <w:t xml:space="preserve"> he</w:t>
      </w:r>
      <w:r>
        <w:rPr>
          <w:rFonts w:ascii="Times New Roman" w:hAnsi="Times New Roman" w:cs="Times New Roman"/>
        </w:rPr>
        <w:t>’</w:t>
      </w:r>
      <w:r w:rsidR="00C04850" w:rsidRPr="0017778B">
        <w:rPr>
          <w:rFonts w:ascii="Times New Roman" w:hAnsi="Times New Roman" w:cs="Times New Roman"/>
        </w:rPr>
        <w:t>d agreed, and then he</w:t>
      </w:r>
      <w:r>
        <w:rPr>
          <w:rFonts w:ascii="Times New Roman" w:hAnsi="Times New Roman" w:cs="Times New Roman"/>
        </w:rPr>
        <w:t>’</w:t>
      </w:r>
      <w:r w:rsidR="00C04850" w:rsidRPr="0017778B">
        <w:rPr>
          <w:rFonts w:ascii="Times New Roman" w:hAnsi="Times New Roman" w:cs="Times New Roman"/>
        </w:rPr>
        <w:t>d come for her, still silent, and pushed the hair back from her face with both hands.</w:t>
      </w:r>
    </w:p>
    <w:p w14:paraId="4F5C446E" w14:textId="5FE2FCEE"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The door of their bungalow, which never fit smoothly in its frame, had swelled in the heat of the late afternoon. She had to give it a shove. The tangle of her blouse was over her head, her skirt kicked halfway across the room</w:t>
      </w:r>
      <w:ins w:id="6" w:author="Mia Lipman" w:date="2013-11-22T15:19:00Z">
        <w:r w:rsidR="000C1CBA">
          <w:rPr>
            <w:rFonts w:ascii="Times New Roman" w:hAnsi="Times New Roman" w:cs="Times New Roman"/>
          </w:rPr>
          <w:t>,</w:t>
        </w:r>
      </w:ins>
      <w:r w:rsidRPr="0017778B">
        <w:rPr>
          <w:rFonts w:ascii="Times New Roman" w:hAnsi="Times New Roman" w:cs="Times New Roman"/>
        </w:rPr>
        <w:t xml:space="preserve"> before she noticed the envelope lying on the rough-cut table. It had been nearly two years since she or Alfie had</w:t>
      </w:r>
      <w:r w:rsidR="00436F65" w:rsidRPr="0017778B">
        <w:rPr>
          <w:rFonts w:ascii="Times New Roman" w:hAnsi="Times New Roman" w:cs="Times New Roman"/>
        </w:rPr>
        <w:t xml:space="preserve"> received mail from over</w:t>
      </w:r>
      <w:r w:rsidRPr="0017778B">
        <w:rPr>
          <w:rFonts w:ascii="Times New Roman" w:hAnsi="Times New Roman" w:cs="Times New Roman"/>
        </w:rPr>
        <w:t>seas. They rarely spoke about this, and when they did it was to reassure each other that no news was good news and that their families were safe. An Austrian who had passed through the colony last winter assured them that the wealthier families had abandoned Vienna for the Alps, waiting out the war in the resorts. Alfie had believed it absolutely, and Anna had tried to as well, but when she opened the envelope and saw her sister</w:t>
      </w:r>
      <w:r w:rsidR="0017778B">
        <w:rPr>
          <w:rFonts w:ascii="Times New Roman" w:hAnsi="Times New Roman" w:cs="Times New Roman"/>
        </w:rPr>
        <w:t>’</w:t>
      </w:r>
      <w:r w:rsidRPr="0017778B">
        <w:rPr>
          <w:rFonts w:ascii="Times New Roman" w:hAnsi="Times New Roman" w:cs="Times New Roman"/>
        </w:rPr>
        <w:t>s handwriting, she knew she never had. On her way to the dairy, she thought how best to present it. The timing was not good.</w:t>
      </w:r>
    </w:p>
    <w:p w14:paraId="1049A946" w14:textId="77777777" w:rsidR="00E52628" w:rsidRDefault="00E52628" w:rsidP="00E52628">
      <w:pPr>
        <w:widowControl w:val="0"/>
        <w:autoSpaceDE w:val="0"/>
        <w:autoSpaceDN w:val="0"/>
        <w:adjustRightInd w:val="0"/>
        <w:spacing w:after="240" w:line="360" w:lineRule="auto"/>
        <w:rPr>
          <w:ins w:id="7" w:author="Mia Lipman" w:date="2013-11-22T21:55:00Z"/>
          <w:rFonts w:ascii="Times New Roman" w:hAnsi="Times New Roman" w:cs="Times New Roman"/>
          <w:b/>
        </w:rPr>
      </w:pPr>
    </w:p>
    <w:p w14:paraId="21BA0AA0" w14:textId="0A875CD5" w:rsidR="00C04850" w:rsidRPr="0017778B" w:rsidRDefault="00C04850" w:rsidP="00E52628">
      <w:pPr>
        <w:widowControl w:val="0"/>
        <w:autoSpaceDE w:val="0"/>
        <w:autoSpaceDN w:val="0"/>
        <w:adjustRightInd w:val="0"/>
        <w:spacing w:after="240" w:line="360" w:lineRule="auto"/>
        <w:rPr>
          <w:rFonts w:ascii="Times New Roman" w:hAnsi="Times New Roman" w:cs="Times New Roman"/>
        </w:rPr>
      </w:pPr>
      <w:r w:rsidRPr="0017778B">
        <w:rPr>
          <w:rFonts w:ascii="Times New Roman" w:hAnsi="Times New Roman" w:cs="Times New Roman"/>
          <w:b/>
        </w:rPr>
        <w:t>T</w:t>
      </w:r>
      <w:r w:rsidRPr="0017778B">
        <w:rPr>
          <w:rFonts w:ascii="Times New Roman" w:hAnsi="Times New Roman" w:cs="Times New Roman"/>
        </w:rPr>
        <w:t>he Trouble in New Marlborough had started the month before. Jack Friedlander had been with the colony only a few weeks by then, in the United States not much longer. No one knew how he</w:t>
      </w:r>
      <w:r w:rsidR="0017778B">
        <w:rPr>
          <w:rFonts w:ascii="Times New Roman" w:hAnsi="Times New Roman" w:cs="Times New Roman"/>
        </w:rPr>
        <w:t>’</w:t>
      </w:r>
      <w:r w:rsidRPr="0017778B">
        <w:rPr>
          <w:rFonts w:ascii="Times New Roman" w:hAnsi="Times New Roman" w:cs="Times New Roman"/>
        </w:rPr>
        <w:t>d gotten himself out of Lvov. He didn</w:t>
      </w:r>
      <w:r w:rsidR="0017778B">
        <w:rPr>
          <w:rFonts w:ascii="Times New Roman" w:hAnsi="Times New Roman" w:cs="Times New Roman"/>
        </w:rPr>
        <w:t>’</w:t>
      </w:r>
      <w:r w:rsidRPr="0017778B">
        <w:rPr>
          <w:rFonts w:ascii="Times New Roman" w:hAnsi="Times New Roman" w:cs="Times New Roman"/>
        </w:rPr>
        <w:t xml:space="preserve">t volunteer the information, and this was fine with her. He had impressed Anna as one of the precious few who would work </w:t>
      </w:r>
      <w:ins w:id="8" w:author="Mia Lipman" w:date="2013-11-22T15:20:00Z">
        <w:r w:rsidR="000C1CBA">
          <w:rPr>
            <w:rFonts w:ascii="Times New Roman" w:hAnsi="Times New Roman" w:cs="Times New Roman"/>
          </w:rPr>
          <w:t>his</w:t>
        </w:r>
        <w:r w:rsidR="000C1CBA" w:rsidRPr="0017778B">
          <w:rPr>
            <w:rFonts w:ascii="Times New Roman" w:hAnsi="Times New Roman" w:cs="Times New Roman"/>
          </w:rPr>
          <w:t xml:space="preserve"> </w:t>
        </w:r>
      </w:ins>
      <w:r w:rsidRPr="0017778B">
        <w:rPr>
          <w:rFonts w:ascii="Times New Roman" w:hAnsi="Times New Roman" w:cs="Times New Roman"/>
        </w:rPr>
        <w:t xml:space="preserve">arms and legs more than </w:t>
      </w:r>
      <w:ins w:id="9" w:author="Mia Lipman" w:date="2013-11-22T15:20:00Z">
        <w:r w:rsidR="000C1CBA">
          <w:rPr>
            <w:rFonts w:ascii="Times New Roman" w:hAnsi="Times New Roman" w:cs="Times New Roman"/>
          </w:rPr>
          <w:t>his</w:t>
        </w:r>
        <w:r w:rsidR="000C1CBA" w:rsidRPr="0017778B">
          <w:rPr>
            <w:rFonts w:ascii="Times New Roman" w:hAnsi="Times New Roman" w:cs="Times New Roman"/>
          </w:rPr>
          <w:t xml:space="preserve"> </w:t>
        </w:r>
      </w:ins>
      <w:r w:rsidRPr="0017778B">
        <w:rPr>
          <w:rFonts w:ascii="Times New Roman" w:hAnsi="Times New Roman" w:cs="Times New Roman"/>
        </w:rPr>
        <w:t>mouth. And so she</w:t>
      </w:r>
      <w:r w:rsidR="0017778B">
        <w:rPr>
          <w:rFonts w:ascii="Times New Roman" w:hAnsi="Times New Roman" w:cs="Times New Roman"/>
        </w:rPr>
        <w:t>’</w:t>
      </w:r>
      <w:r w:rsidRPr="0017778B">
        <w:rPr>
          <w:rFonts w:ascii="Times New Roman" w:hAnsi="Times New Roman" w:cs="Times New Roman"/>
        </w:rPr>
        <w:t>d been surprised, though not to say displeased, to see him duck into the meetinghouse that Friday night.</w:t>
      </w:r>
    </w:p>
    <w:p w14:paraId="79366DB8" w14:textId="77777777"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They were debating what to do with the inheritance Gittel Weiss had received from an uncle in Chicago. Everyone agreed that the money should be used to fix the hole in the roof of the meetinghouse, but that was beside the point. They were </w:t>
      </w:r>
      <w:proofErr w:type="gramStart"/>
      <w:r w:rsidRPr="0017778B">
        <w:rPr>
          <w:rFonts w:ascii="Times New Roman" w:hAnsi="Times New Roman" w:cs="Times New Roman"/>
        </w:rPr>
        <w:t>ideologues,</w:t>
      </w:r>
      <w:proofErr w:type="gramEnd"/>
      <w:r w:rsidRPr="0017778B">
        <w:rPr>
          <w:rFonts w:ascii="Times New Roman" w:hAnsi="Times New Roman" w:cs="Times New Roman"/>
        </w:rPr>
        <w:t xml:space="preserve"> every one, and every decision brought them back to a war of fundamentals. Did the money belong to Gittel or to the community? If it belonged to the community, did Gittel have a bigger say in how it was used? If, on the other hand, it belonged to Gittel, could she use it to buy more property than she could work herself?</w:t>
      </w:r>
    </w:p>
    <w:p w14:paraId="706C2C57" w14:textId="77777777" w:rsidR="00D669F8" w:rsidRDefault="0017778B" w:rsidP="00E52628">
      <w:pPr>
        <w:widowControl w:val="0"/>
        <w:autoSpaceDE w:val="0"/>
        <w:autoSpaceDN w:val="0"/>
        <w:adjustRightInd w:val="0"/>
        <w:spacing w:after="240" w:line="360" w:lineRule="auto"/>
        <w:ind w:firstLine="720"/>
        <w:rPr>
          <w:ins w:id="10" w:author="Yael Goldstein Love" w:date="2013-11-23T12:23:00Z"/>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Again with all the wrong questions,</w:t>
      </w:r>
      <w:r>
        <w:rPr>
          <w:rFonts w:ascii="Times New Roman" w:hAnsi="Times New Roman" w:cs="Times New Roman"/>
        </w:rPr>
        <w:t>”</w:t>
      </w:r>
      <w:r w:rsidR="00C04850" w:rsidRPr="0017778B">
        <w:rPr>
          <w:rFonts w:ascii="Times New Roman" w:hAnsi="Times New Roman" w:cs="Times New Roman"/>
        </w:rPr>
        <w:t xml:space="preserve"> Alfie finally said, and the room went silent as it did </w:t>
      </w:r>
      <w:ins w:id="11" w:author="Mia Lipman" w:date="2013-11-22T15:22:00Z">
        <w:r w:rsidR="0068215E" w:rsidRPr="0017778B">
          <w:rPr>
            <w:rFonts w:ascii="Times New Roman" w:hAnsi="Times New Roman" w:cs="Times New Roman"/>
          </w:rPr>
          <w:t xml:space="preserve">only </w:t>
        </w:r>
      </w:ins>
      <w:r w:rsidR="00C04850" w:rsidRPr="0017778B">
        <w:rPr>
          <w:rFonts w:ascii="Times New Roman" w:hAnsi="Times New Roman" w:cs="Times New Roman"/>
        </w:rPr>
        <w:t>for him. The man had a way of speaking. He spoke and you felt that you were speaking, speaking through Alfie</w:t>
      </w:r>
      <w:r>
        <w:rPr>
          <w:rFonts w:ascii="Times New Roman" w:hAnsi="Times New Roman" w:cs="Times New Roman"/>
        </w:rPr>
        <w:t>’</w:t>
      </w:r>
      <w:r w:rsidR="00C04850" w:rsidRPr="0017778B">
        <w:rPr>
          <w:rFonts w:ascii="Times New Roman" w:hAnsi="Times New Roman" w:cs="Times New Roman"/>
        </w:rPr>
        <w:t xml:space="preserve">s lips, </w:t>
      </w:r>
      <w:proofErr w:type="gramStart"/>
      <w:r w:rsidR="00C04850" w:rsidRPr="0017778B">
        <w:rPr>
          <w:rFonts w:ascii="Times New Roman" w:hAnsi="Times New Roman" w:cs="Times New Roman"/>
        </w:rPr>
        <w:t>saying</w:t>
      </w:r>
      <w:proofErr w:type="gramEnd"/>
      <w:r w:rsidR="00C04850" w:rsidRPr="0017778B">
        <w:rPr>
          <w:rFonts w:ascii="Times New Roman" w:hAnsi="Times New Roman" w:cs="Times New Roman"/>
        </w:rPr>
        <w:t xml:space="preserve"> words you hadn</w:t>
      </w:r>
      <w:r>
        <w:rPr>
          <w:rFonts w:ascii="Times New Roman" w:hAnsi="Times New Roman" w:cs="Times New Roman"/>
        </w:rPr>
        <w:t>’</w:t>
      </w:r>
      <w:r w:rsidR="00C04850" w:rsidRPr="0017778B">
        <w:rPr>
          <w:rFonts w:ascii="Times New Roman" w:hAnsi="Times New Roman" w:cs="Times New Roman"/>
        </w:rPr>
        <w:t>t known you</w:t>
      </w:r>
      <w:r>
        <w:rPr>
          <w:rFonts w:ascii="Times New Roman" w:hAnsi="Times New Roman" w:cs="Times New Roman"/>
        </w:rPr>
        <w:t>’</w:t>
      </w:r>
      <w:r w:rsidR="00C04850" w:rsidRPr="0017778B">
        <w:rPr>
          <w:rFonts w:ascii="Times New Roman" w:hAnsi="Times New Roman" w:cs="Times New Roman"/>
        </w:rPr>
        <w:t xml:space="preserve">d wanted to say. He could announce, for instance, </w:t>
      </w:r>
      <w:r>
        <w:rPr>
          <w:rFonts w:ascii="Times New Roman" w:hAnsi="Times New Roman" w:cs="Times New Roman"/>
        </w:rPr>
        <w:t>“</w:t>
      </w:r>
      <w:r w:rsidR="00C04850" w:rsidRPr="0017778B">
        <w:rPr>
          <w:rFonts w:ascii="Times New Roman" w:hAnsi="Times New Roman" w:cs="Times New Roman"/>
        </w:rPr>
        <w:t>Anna, we</w:t>
      </w:r>
      <w:r>
        <w:rPr>
          <w:rFonts w:ascii="Times New Roman" w:hAnsi="Times New Roman" w:cs="Times New Roman"/>
        </w:rPr>
        <w:t>’</w:t>
      </w:r>
      <w:r w:rsidR="00C04850" w:rsidRPr="0017778B">
        <w:rPr>
          <w:rFonts w:ascii="Times New Roman" w:hAnsi="Times New Roman" w:cs="Times New Roman"/>
        </w:rPr>
        <w:t>re going to move to the United States of America in order to create a new basis for community that</w:t>
      </w:r>
      <w:r>
        <w:rPr>
          <w:rFonts w:ascii="Times New Roman" w:hAnsi="Times New Roman" w:cs="Times New Roman"/>
        </w:rPr>
        <w:t>’</w:t>
      </w:r>
      <w:r w:rsidR="00C04850" w:rsidRPr="0017778B">
        <w:rPr>
          <w:rFonts w:ascii="Times New Roman" w:hAnsi="Times New Roman" w:cs="Times New Roman"/>
        </w:rPr>
        <w:t>s going to be like God</w:t>
      </w:r>
      <w:r>
        <w:rPr>
          <w:rFonts w:ascii="Times New Roman" w:hAnsi="Times New Roman" w:cs="Times New Roman"/>
        </w:rPr>
        <w:t>’</w:t>
      </w:r>
      <w:r w:rsidR="00C04850" w:rsidRPr="0017778B">
        <w:rPr>
          <w:rFonts w:ascii="Times New Roman" w:hAnsi="Times New Roman" w:cs="Times New Roman"/>
        </w:rPr>
        <w:t>s own promised land,</w:t>
      </w:r>
      <w:r>
        <w:rPr>
          <w:rFonts w:ascii="Times New Roman" w:hAnsi="Times New Roman" w:cs="Times New Roman"/>
        </w:rPr>
        <w:t>”</w:t>
      </w:r>
      <w:r w:rsidR="00C04850" w:rsidRPr="0017778B">
        <w:rPr>
          <w:rFonts w:ascii="Times New Roman" w:hAnsi="Times New Roman" w:cs="Times New Roman"/>
        </w:rPr>
        <w:t xml:space="preserve"> and even if you</w:t>
      </w:r>
      <w:r>
        <w:rPr>
          <w:rFonts w:ascii="Times New Roman" w:hAnsi="Times New Roman" w:cs="Times New Roman"/>
        </w:rPr>
        <w:t>’</w:t>
      </w:r>
      <w:r w:rsidR="00C04850" w:rsidRPr="0017778B">
        <w:rPr>
          <w:rFonts w:ascii="Times New Roman" w:hAnsi="Times New Roman" w:cs="Times New Roman"/>
        </w:rPr>
        <w:t>d never before considered leaving your mother and father and sisters, you</w:t>
      </w:r>
      <w:r>
        <w:rPr>
          <w:rFonts w:ascii="Times New Roman" w:hAnsi="Times New Roman" w:cs="Times New Roman"/>
        </w:rPr>
        <w:t>’</w:t>
      </w:r>
      <w:r w:rsidR="00C04850" w:rsidRPr="0017778B">
        <w:rPr>
          <w:rFonts w:ascii="Times New Roman" w:hAnsi="Times New Roman" w:cs="Times New Roman"/>
        </w:rPr>
        <w:t xml:space="preserve">d say, </w:t>
      </w:r>
      <w:r>
        <w:rPr>
          <w:rFonts w:ascii="Times New Roman" w:hAnsi="Times New Roman" w:cs="Times New Roman"/>
        </w:rPr>
        <w:t>“</w:t>
      </w:r>
      <w:r w:rsidR="00C04850" w:rsidRPr="0017778B">
        <w:rPr>
          <w:rFonts w:ascii="Times New Roman" w:hAnsi="Times New Roman" w:cs="Times New Roman"/>
        </w:rPr>
        <w:t>Of course we will,</w:t>
      </w:r>
      <w:r>
        <w:rPr>
          <w:rFonts w:ascii="Times New Roman" w:hAnsi="Times New Roman" w:cs="Times New Roman"/>
        </w:rPr>
        <w:t>”</w:t>
      </w:r>
      <w:r w:rsidR="00C04850" w:rsidRPr="0017778B">
        <w:rPr>
          <w:rFonts w:ascii="Times New Roman" w:hAnsi="Times New Roman" w:cs="Times New Roman"/>
        </w:rPr>
        <w:t xml:space="preserve"> and feel as though he had read your mind. Alfie could read anyone</w:t>
      </w:r>
      <w:r>
        <w:rPr>
          <w:rFonts w:ascii="Times New Roman" w:hAnsi="Times New Roman" w:cs="Times New Roman"/>
        </w:rPr>
        <w:t>’</w:t>
      </w:r>
      <w:r w:rsidR="00C04850" w:rsidRPr="0017778B">
        <w:rPr>
          <w:rFonts w:ascii="Times New Roman" w:hAnsi="Times New Roman" w:cs="Times New Roman"/>
        </w:rPr>
        <w:t xml:space="preserve">s mind this way. It was why they were here, </w:t>
      </w:r>
      <w:proofErr w:type="gramStart"/>
      <w:r w:rsidR="00C04850" w:rsidRPr="0017778B">
        <w:rPr>
          <w:rFonts w:ascii="Times New Roman" w:hAnsi="Times New Roman" w:cs="Times New Roman"/>
        </w:rPr>
        <w:t>four dozen</w:t>
      </w:r>
      <w:proofErr w:type="gramEnd"/>
      <w:r w:rsidR="00C04850" w:rsidRPr="0017778B">
        <w:rPr>
          <w:rFonts w:ascii="Times New Roman" w:hAnsi="Times New Roman" w:cs="Times New Roman"/>
        </w:rPr>
        <w:t xml:space="preserve"> souls huddled in the left half of a ruined barn.</w:t>
      </w:r>
    </w:p>
    <w:p w14:paraId="381C24A1" w14:textId="00EE01D7"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 </w:t>
      </w:r>
      <w:r w:rsidR="0017778B">
        <w:rPr>
          <w:rFonts w:ascii="Times New Roman" w:hAnsi="Times New Roman" w:cs="Times New Roman"/>
        </w:rPr>
        <w:t>“</w:t>
      </w:r>
      <w:r w:rsidRPr="0017778B">
        <w:rPr>
          <w:rFonts w:ascii="Times New Roman" w:hAnsi="Times New Roman" w:cs="Times New Roman"/>
        </w:rPr>
        <w:t>These questions,</w:t>
      </w:r>
      <w:r w:rsidR="0017778B">
        <w:rPr>
          <w:rFonts w:ascii="Times New Roman" w:hAnsi="Times New Roman" w:cs="Times New Roman"/>
        </w:rPr>
        <w:t>”</w:t>
      </w:r>
      <w:r w:rsidRPr="0017778B">
        <w:rPr>
          <w:rFonts w:ascii="Times New Roman" w:hAnsi="Times New Roman" w:cs="Times New Roman"/>
        </w:rPr>
        <w:t xml:space="preserve"> his voice was soft; the colonists had to strain to hear. </w:t>
      </w:r>
      <w:r w:rsidR="0017778B">
        <w:rPr>
          <w:rFonts w:ascii="Times New Roman" w:hAnsi="Times New Roman" w:cs="Times New Roman"/>
        </w:rPr>
        <w:t>“</w:t>
      </w:r>
      <w:r w:rsidRPr="0017778B">
        <w:rPr>
          <w:rFonts w:ascii="Times New Roman" w:hAnsi="Times New Roman" w:cs="Times New Roman"/>
        </w:rPr>
        <w:t xml:space="preserve">Why do you ask them? You know, my friends. You know that when one truly acts out of loving responsibility, the interests of the community and the interests of the individual become one. You know that labor and money are irrelevant. That class disappears. You! I say </w:t>
      </w:r>
      <w:r w:rsidR="0017778B">
        <w:rPr>
          <w:rFonts w:ascii="Times New Roman" w:hAnsi="Times New Roman" w:cs="Times New Roman"/>
        </w:rPr>
        <w:t>‘</w:t>
      </w:r>
      <w:r w:rsidRPr="0017778B">
        <w:rPr>
          <w:rFonts w:ascii="Times New Roman" w:hAnsi="Times New Roman" w:cs="Times New Roman"/>
        </w:rPr>
        <w:t>you</w:t>
      </w:r>
      <w:r w:rsidR="0017778B">
        <w:rPr>
          <w:rFonts w:ascii="Times New Roman" w:hAnsi="Times New Roman" w:cs="Times New Roman"/>
        </w:rPr>
        <w:t>’</w:t>
      </w:r>
      <w:r w:rsidRPr="0017778B">
        <w:rPr>
          <w:rFonts w:ascii="Times New Roman" w:hAnsi="Times New Roman" w:cs="Times New Roman"/>
        </w:rPr>
        <w:t xml:space="preserve"> to you all, and the answer is plain. Are none of us Buberists anymore that I have to be so plain?</w:t>
      </w:r>
      <w:r w:rsidR="0017778B">
        <w:rPr>
          <w:rFonts w:ascii="Times New Roman" w:hAnsi="Times New Roman" w:cs="Times New Roman"/>
        </w:rPr>
        <w:t>”</w:t>
      </w:r>
    </w:p>
    <w:p w14:paraId="2AB606D6" w14:textId="56E3C2F0"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 xml:space="preserve">We say </w:t>
      </w:r>
      <w:r>
        <w:rPr>
          <w:rFonts w:ascii="Times New Roman" w:hAnsi="Times New Roman" w:cs="Times New Roman"/>
        </w:rPr>
        <w:t>‘</w:t>
      </w:r>
      <w:r w:rsidR="00C04850" w:rsidRPr="0017778B">
        <w:rPr>
          <w:rFonts w:ascii="Times New Roman" w:hAnsi="Times New Roman" w:cs="Times New Roman"/>
        </w:rPr>
        <w:t>you</w:t>
      </w:r>
      <w:r>
        <w:rPr>
          <w:rFonts w:ascii="Times New Roman" w:hAnsi="Times New Roman" w:cs="Times New Roman"/>
        </w:rPr>
        <w:t>’</w:t>
      </w:r>
      <w:r w:rsidR="00C04850" w:rsidRPr="0017778B">
        <w:rPr>
          <w:rFonts w:ascii="Times New Roman" w:hAnsi="Times New Roman" w:cs="Times New Roman"/>
        </w:rPr>
        <w:t xml:space="preserve"> to the world!</w:t>
      </w:r>
      <w:r>
        <w:rPr>
          <w:rFonts w:ascii="Times New Roman" w:hAnsi="Times New Roman" w:cs="Times New Roman"/>
        </w:rPr>
        <w:t>”</w:t>
      </w:r>
      <w:r w:rsidR="00C04850" w:rsidRPr="0017778B">
        <w:rPr>
          <w:rFonts w:ascii="Times New Roman" w:hAnsi="Times New Roman" w:cs="Times New Roman"/>
        </w:rPr>
        <w:t xml:space="preserve"> had come the response, but it was bloodless. To be a Buberist was difficult, and the effort was telling on them all. Only Alfie seemed really to excel at it. Not even Martin Buber was such a Buberist as Alfie. In fact, Buber was no Buberist at all. Buber was a Zionist, fled to Palestine. It took an Alfie, Buber</w:t>
      </w:r>
      <w:r>
        <w:rPr>
          <w:rFonts w:ascii="Times New Roman" w:hAnsi="Times New Roman" w:cs="Times New Roman"/>
        </w:rPr>
        <w:t>’</w:t>
      </w:r>
      <w:r w:rsidR="00C04850" w:rsidRPr="0017778B">
        <w:rPr>
          <w:rFonts w:ascii="Times New Roman" w:hAnsi="Times New Roman" w:cs="Times New Roman"/>
        </w:rPr>
        <w:t xml:space="preserve">s last student in Mainz, to come to America and make an </w:t>
      </w:r>
      <w:r w:rsidR="00C04850" w:rsidRPr="00D669F8">
        <w:rPr>
          <w:rFonts w:ascii="Times New Roman" w:hAnsi="Times New Roman" w:cs="Times New Roman"/>
          <w:i/>
        </w:rPr>
        <w:t>-ism</w:t>
      </w:r>
      <w:r w:rsidR="00C04850" w:rsidRPr="0017778B">
        <w:rPr>
          <w:rFonts w:ascii="Times New Roman" w:hAnsi="Times New Roman" w:cs="Times New Roman"/>
        </w:rPr>
        <w:t xml:space="preserve"> of the man. That Alfie was a visionary</w:t>
      </w:r>
      <w:ins w:id="12" w:author="Mia Lipman" w:date="2013-11-22T15:24:00Z">
        <w:r w:rsidR="00A116DB">
          <w:rPr>
            <w:rFonts w:ascii="Times New Roman" w:hAnsi="Times New Roman" w:cs="Times New Roman"/>
          </w:rPr>
          <w:t>,</w:t>
        </w:r>
      </w:ins>
      <w:r w:rsidR="00C04850" w:rsidRPr="0017778B">
        <w:rPr>
          <w:rFonts w:ascii="Times New Roman" w:hAnsi="Times New Roman" w:cs="Times New Roman"/>
        </w:rPr>
        <w:t xml:space="preserve"> no one doubted. But to be a Buberist was harder, and that was the miracle of Alfie.</w:t>
      </w:r>
    </w:p>
    <w:p w14:paraId="24310B1F" w14:textId="59612BC1"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It was one thing to dream up a community where the only laws were those that arose out of loving responsibility, where everyone was linked only by their natural desire to do right one by the other, where the only obligation was that each citizen see every other, at all times, in the wholeness of their humanity and behave accordingly. But what did it mean, in practice, to live that way? Only Alfie seemed to know, but the rest of them had not stopped trying.</w:t>
      </w:r>
    </w:p>
    <w:p w14:paraId="088473C4" w14:textId="022F3827"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Nor did any seem inclined to doubt that it was </w:t>
      </w:r>
      <w:r w:rsidRPr="0017778B">
        <w:rPr>
          <w:rFonts w:ascii="Times New Roman" w:hAnsi="Times New Roman" w:cs="Times New Roman"/>
          <w:i/>
          <w:iCs/>
        </w:rPr>
        <w:t xml:space="preserve">worth </w:t>
      </w:r>
      <w:r w:rsidRPr="0017778B">
        <w:rPr>
          <w:rFonts w:ascii="Times New Roman" w:hAnsi="Times New Roman" w:cs="Times New Roman"/>
        </w:rPr>
        <w:t>the trying, this impossible, exhausting task, until that planning meeting</w:t>
      </w:r>
      <w:ins w:id="13" w:author="Mia Lipman" w:date="2013-11-22T15:25:00Z">
        <w:r w:rsidR="00A116DB">
          <w:rPr>
            <w:rFonts w:ascii="Times New Roman" w:hAnsi="Times New Roman" w:cs="Times New Roman"/>
          </w:rPr>
          <w:t>. F</w:t>
        </w:r>
      </w:ins>
      <w:r w:rsidRPr="0017778B">
        <w:rPr>
          <w:rFonts w:ascii="Times New Roman" w:hAnsi="Times New Roman" w:cs="Times New Roman"/>
        </w:rPr>
        <w:t>rom behind the uninspired chorus</w:t>
      </w:r>
      <w:ins w:id="14" w:author="Mia Lipman" w:date="2013-11-22T15:25:00Z">
        <w:r w:rsidR="00A116DB">
          <w:rPr>
            <w:rFonts w:ascii="Times New Roman" w:hAnsi="Times New Roman" w:cs="Times New Roman"/>
          </w:rPr>
          <w:t>,</w:t>
        </w:r>
      </w:ins>
      <w:r w:rsidRPr="0017778B">
        <w:rPr>
          <w:rFonts w:ascii="Times New Roman" w:hAnsi="Times New Roman" w:cs="Times New Roman"/>
        </w:rPr>
        <w:t xml:space="preserve"> Jack rose from his place in the back row</w:t>
      </w:r>
      <w:ins w:id="15" w:author="Mia Lipman" w:date="2013-11-22T15:25:00Z">
        <w:r w:rsidR="00A116DB">
          <w:rPr>
            <w:rFonts w:ascii="Times New Roman" w:hAnsi="Times New Roman" w:cs="Times New Roman"/>
          </w:rPr>
          <w:t>—</w:t>
        </w:r>
      </w:ins>
      <w:r w:rsidRPr="0017778B">
        <w:rPr>
          <w:rFonts w:ascii="Times New Roman" w:hAnsi="Times New Roman" w:cs="Times New Roman"/>
        </w:rPr>
        <w:t>a small, narrow man, sickly</w:t>
      </w:r>
      <w:ins w:id="16" w:author="Mia Lipman" w:date="2013-11-22T15:25:00Z">
        <w:r w:rsidR="00A116DB">
          <w:rPr>
            <w:rFonts w:ascii="Times New Roman" w:hAnsi="Times New Roman" w:cs="Times New Roman"/>
          </w:rPr>
          <w:t>-</w:t>
        </w:r>
      </w:ins>
      <w:r w:rsidRPr="0017778B">
        <w:rPr>
          <w:rFonts w:ascii="Times New Roman" w:hAnsi="Times New Roman" w:cs="Times New Roman"/>
        </w:rPr>
        <w:t>looking and pale</w:t>
      </w:r>
      <w:ins w:id="17" w:author="Mia Lipman" w:date="2013-11-22T15:25:00Z">
        <w:r w:rsidR="00A116DB">
          <w:rPr>
            <w:rFonts w:ascii="Times New Roman" w:hAnsi="Times New Roman" w:cs="Times New Roman"/>
          </w:rPr>
          <w:t>—</w:t>
        </w:r>
      </w:ins>
      <w:r w:rsidRPr="0017778B">
        <w:rPr>
          <w:rFonts w:ascii="Times New Roman" w:hAnsi="Times New Roman" w:cs="Times New Roman"/>
        </w:rPr>
        <w:t xml:space="preserve">and </w:t>
      </w:r>
      <w:ins w:id="18" w:author="Mia Lipman" w:date="2013-11-22T15:25:00Z">
        <w:r w:rsidR="00127B25">
          <w:rPr>
            <w:rFonts w:ascii="Times New Roman" w:hAnsi="Times New Roman" w:cs="Times New Roman"/>
          </w:rPr>
          <w:t>said</w:t>
        </w:r>
      </w:ins>
      <w:r w:rsidRPr="0017778B">
        <w:rPr>
          <w:rFonts w:ascii="Times New Roman" w:hAnsi="Times New Roman" w:cs="Times New Roman"/>
        </w:rPr>
        <w:t xml:space="preserve">, </w:t>
      </w:r>
      <w:r w:rsidR="0017778B">
        <w:rPr>
          <w:rFonts w:ascii="Times New Roman" w:hAnsi="Times New Roman" w:cs="Times New Roman"/>
        </w:rPr>
        <w:t>“</w:t>
      </w:r>
      <w:r w:rsidRPr="0017778B">
        <w:rPr>
          <w:rFonts w:ascii="Times New Roman" w:hAnsi="Times New Roman" w:cs="Times New Roman"/>
        </w:rPr>
        <w:t>But I wonder.</w:t>
      </w:r>
      <w:r w:rsidR="0017778B">
        <w:rPr>
          <w:rFonts w:ascii="Times New Roman" w:hAnsi="Times New Roman" w:cs="Times New Roman"/>
        </w:rPr>
        <w:t>”</w:t>
      </w:r>
    </w:p>
    <w:p w14:paraId="5C59CEF6" w14:textId="2C7DFFFE"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But I wonder,</w:t>
      </w:r>
      <w:r>
        <w:rPr>
          <w:rFonts w:ascii="Times New Roman" w:hAnsi="Times New Roman" w:cs="Times New Roman"/>
        </w:rPr>
        <w:t>”</w:t>
      </w:r>
      <w:r w:rsidR="00C04850" w:rsidRPr="0017778B">
        <w:rPr>
          <w:rFonts w:ascii="Times New Roman" w:hAnsi="Times New Roman" w:cs="Times New Roman"/>
        </w:rPr>
        <w:t xml:space="preserve"> he had said, </w:t>
      </w:r>
      <w:r>
        <w:rPr>
          <w:rFonts w:ascii="Times New Roman" w:hAnsi="Times New Roman" w:cs="Times New Roman"/>
        </w:rPr>
        <w:t>“</w:t>
      </w:r>
      <w:r w:rsidR="00C04850" w:rsidRPr="0017778B">
        <w:rPr>
          <w:rFonts w:ascii="Times New Roman" w:hAnsi="Times New Roman" w:cs="Times New Roman"/>
        </w:rPr>
        <w:t>this money. Is it possible, perhaps, that we could send it elsewhere? I know a way, you see, to get this money into the hands of those who know how to help back home. We could use it to save lives.</w:t>
      </w:r>
      <w:r>
        <w:rPr>
          <w:rFonts w:ascii="Times New Roman" w:hAnsi="Times New Roman" w:cs="Times New Roman"/>
        </w:rPr>
        <w:t>”</w:t>
      </w:r>
    </w:p>
    <w:p w14:paraId="7C65AC5F" w14:textId="6889F181"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But </w:t>
      </w:r>
      <w:r w:rsidR="0017778B">
        <w:rPr>
          <w:rFonts w:ascii="Times New Roman" w:hAnsi="Times New Roman" w:cs="Times New Roman"/>
        </w:rPr>
        <w:t>“</w:t>
      </w:r>
      <w:r w:rsidRPr="0017778B">
        <w:rPr>
          <w:rFonts w:ascii="Times New Roman" w:hAnsi="Times New Roman" w:cs="Times New Roman"/>
        </w:rPr>
        <w:t>New Marlborough first, the world later,</w:t>
      </w:r>
      <w:r w:rsidR="0017778B">
        <w:rPr>
          <w:rFonts w:ascii="Times New Roman" w:hAnsi="Times New Roman" w:cs="Times New Roman"/>
        </w:rPr>
        <w:t>”</w:t>
      </w:r>
      <w:r w:rsidRPr="0017778B">
        <w:rPr>
          <w:rFonts w:ascii="Times New Roman" w:hAnsi="Times New Roman" w:cs="Times New Roman"/>
        </w:rPr>
        <w:t xml:space="preserve"> Alfie had explained, so gently, so respectfully, that who could doubt the wisdom of the plan, seeing where it could lead, to a man disagreeing just like this? The vote had been taken then, the money slated for the roof, and there was every reason to think Jack</w:t>
      </w:r>
      <w:r w:rsidR="0017778B">
        <w:rPr>
          <w:rFonts w:ascii="Times New Roman" w:hAnsi="Times New Roman" w:cs="Times New Roman"/>
        </w:rPr>
        <w:t>’</w:t>
      </w:r>
      <w:r w:rsidRPr="0017778B">
        <w:rPr>
          <w:rFonts w:ascii="Times New Roman" w:hAnsi="Times New Roman" w:cs="Times New Roman"/>
        </w:rPr>
        <w:t>s outburst had been a newcomer</w:t>
      </w:r>
      <w:r w:rsidR="0017778B">
        <w:rPr>
          <w:rFonts w:ascii="Times New Roman" w:hAnsi="Times New Roman" w:cs="Times New Roman"/>
        </w:rPr>
        <w:t>’</w:t>
      </w:r>
      <w:r w:rsidRPr="0017778B">
        <w:rPr>
          <w:rFonts w:ascii="Times New Roman" w:hAnsi="Times New Roman" w:cs="Times New Roman"/>
        </w:rPr>
        <w:t>s misstep, like the time Moishe Nuiberg from Ukraine had suggested they build a synagogue and hold Sabbath services, a motion that was laughed down rather than voted on</w:t>
      </w:r>
      <w:r w:rsidRPr="0017778B">
        <w:rPr>
          <w:rFonts w:ascii="Times New Roman" w:hAnsi="Times New Roman" w:cs="Times New Roman"/>
          <w:i/>
          <w:iCs/>
        </w:rPr>
        <w:t>.</w:t>
      </w:r>
    </w:p>
    <w:p w14:paraId="6392C620" w14:textId="0DB11BE7"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Jack, though, was not as easily put off as Moishe, who now went by the more modern </w:t>
      </w:r>
      <w:r w:rsidR="0017778B">
        <w:rPr>
          <w:rFonts w:ascii="Times New Roman" w:hAnsi="Times New Roman" w:cs="Times New Roman"/>
        </w:rPr>
        <w:t>“</w:t>
      </w:r>
      <w:r w:rsidRPr="0017778B">
        <w:rPr>
          <w:rFonts w:ascii="Times New Roman" w:hAnsi="Times New Roman" w:cs="Times New Roman"/>
        </w:rPr>
        <w:t>Mose.</w:t>
      </w:r>
      <w:r w:rsidR="0017778B">
        <w:rPr>
          <w:rFonts w:ascii="Times New Roman" w:hAnsi="Times New Roman" w:cs="Times New Roman"/>
        </w:rPr>
        <w:t>”</w:t>
      </w:r>
      <w:r w:rsidRPr="0017778B">
        <w:rPr>
          <w:rFonts w:ascii="Times New Roman" w:hAnsi="Times New Roman" w:cs="Times New Roman"/>
        </w:rPr>
        <w:t xml:space="preserve"> The following Friday, he had been the first to raise his hand when the meeting was called to order.</w:t>
      </w:r>
    </w:p>
    <w:p w14:paraId="10C79F28" w14:textId="0F02CAB2"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Forgive me. I am new and still trying to understand,</w:t>
      </w:r>
      <w:r>
        <w:rPr>
          <w:rFonts w:ascii="Times New Roman" w:hAnsi="Times New Roman" w:cs="Times New Roman"/>
        </w:rPr>
        <w:t>”</w:t>
      </w:r>
      <w:r w:rsidR="00C04850" w:rsidRPr="0017778B">
        <w:rPr>
          <w:rFonts w:ascii="Times New Roman" w:hAnsi="Times New Roman" w:cs="Times New Roman"/>
        </w:rPr>
        <w:t xml:space="preserve"> Jack had begun, mild but not </w:t>
      </w:r>
      <w:r w:rsidR="00C04850" w:rsidRPr="0017778B">
        <w:rPr>
          <w:rFonts w:ascii="Times New Roman" w:hAnsi="Times New Roman" w:cs="Times New Roman"/>
          <w:i/>
          <w:iCs/>
        </w:rPr>
        <w:t xml:space="preserve">so </w:t>
      </w:r>
      <w:r w:rsidR="00C04850" w:rsidRPr="0017778B">
        <w:rPr>
          <w:rFonts w:ascii="Times New Roman" w:hAnsi="Times New Roman" w:cs="Times New Roman"/>
        </w:rPr>
        <w:t xml:space="preserve">mild. </w:t>
      </w:r>
      <w:r>
        <w:rPr>
          <w:rFonts w:ascii="Times New Roman" w:hAnsi="Times New Roman" w:cs="Times New Roman"/>
        </w:rPr>
        <w:t>“</w:t>
      </w:r>
      <w:r w:rsidR="00C04850" w:rsidRPr="0017778B">
        <w:rPr>
          <w:rFonts w:ascii="Times New Roman" w:hAnsi="Times New Roman" w:cs="Times New Roman"/>
        </w:rPr>
        <w:t>But am I alone in my confusion? You speak endlessly of loving responsibility and of kindness here. But I hear no kindness at all in what you describe. Choosing to mend a roof over saving a human life? What sort of kindness is that?</w:t>
      </w:r>
      <w:r>
        <w:rPr>
          <w:rFonts w:ascii="Times New Roman" w:hAnsi="Times New Roman" w:cs="Times New Roman"/>
        </w:rPr>
        <w:t>”</w:t>
      </w:r>
    </w:p>
    <w:p w14:paraId="553179BA" w14:textId="5D4F03A1"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A whisper had clotted through the small crowd, silenced by Alfie</w:t>
      </w:r>
      <w:r w:rsidR="0017778B">
        <w:rPr>
          <w:rFonts w:ascii="Times New Roman" w:hAnsi="Times New Roman" w:cs="Times New Roman"/>
        </w:rPr>
        <w:t>’</w:t>
      </w:r>
      <w:r w:rsidRPr="0017778B">
        <w:rPr>
          <w:rFonts w:ascii="Times New Roman" w:hAnsi="Times New Roman" w:cs="Times New Roman"/>
        </w:rPr>
        <w:t>s hand clapped affectionately on Jack</w:t>
      </w:r>
      <w:r w:rsidR="0017778B">
        <w:rPr>
          <w:rFonts w:ascii="Times New Roman" w:hAnsi="Times New Roman" w:cs="Times New Roman"/>
        </w:rPr>
        <w:t>’</w:t>
      </w:r>
      <w:r w:rsidRPr="0017778B">
        <w:rPr>
          <w:rFonts w:ascii="Times New Roman" w:hAnsi="Times New Roman" w:cs="Times New Roman"/>
        </w:rPr>
        <w:t xml:space="preserve">s shoulder. </w:t>
      </w:r>
      <w:r w:rsidR="0017778B">
        <w:rPr>
          <w:rFonts w:ascii="Times New Roman" w:hAnsi="Times New Roman" w:cs="Times New Roman"/>
        </w:rPr>
        <w:t>“</w:t>
      </w:r>
      <w:r w:rsidRPr="0017778B">
        <w:rPr>
          <w:rFonts w:ascii="Times New Roman" w:hAnsi="Times New Roman" w:cs="Times New Roman"/>
        </w:rPr>
        <w:t>Ah, Jack, my friend, here</w:t>
      </w:r>
      <w:r w:rsidR="0017778B">
        <w:rPr>
          <w:rFonts w:ascii="Times New Roman" w:hAnsi="Times New Roman" w:cs="Times New Roman"/>
        </w:rPr>
        <w:t>’</w:t>
      </w:r>
      <w:r w:rsidRPr="0017778B">
        <w:rPr>
          <w:rFonts w:ascii="Times New Roman" w:hAnsi="Times New Roman" w:cs="Times New Roman"/>
        </w:rPr>
        <w:t xml:space="preserve">s your mistake: the promises we make are toward </w:t>
      </w:r>
      <w:ins w:id="19" w:author="Mia Lipman" w:date="2013-11-22T15:27:00Z">
        <w:r w:rsidR="001037DC" w:rsidRPr="0017778B">
          <w:rPr>
            <w:rFonts w:ascii="Times New Roman" w:hAnsi="Times New Roman" w:cs="Times New Roman"/>
          </w:rPr>
          <w:t xml:space="preserve">only </w:t>
        </w:r>
      </w:ins>
      <w:r w:rsidRPr="0017778B">
        <w:rPr>
          <w:rFonts w:ascii="Times New Roman" w:hAnsi="Times New Roman" w:cs="Times New Roman"/>
        </w:rPr>
        <w:t>each other. That</w:t>
      </w:r>
      <w:r w:rsidR="0017778B">
        <w:rPr>
          <w:rFonts w:ascii="Times New Roman" w:hAnsi="Times New Roman" w:cs="Times New Roman"/>
        </w:rPr>
        <w:t>’</w:t>
      </w:r>
      <w:r w:rsidRPr="0017778B">
        <w:rPr>
          <w:rFonts w:ascii="Times New Roman" w:hAnsi="Times New Roman" w:cs="Times New Roman"/>
        </w:rPr>
        <w:t>s how it has to be for now. One day we</w:t>
      </w:r>
      <w:r w:rsidR="0017778B">
        <w:rPr>
          <w:rFonts w:ascii="Times New Roman" w:hAnsi="Times New Roman" w:cs="Times New Roman"/>
        </w:rPr>
        <w:t>’</w:t>
      </w:r>
      <w:r w:rsidRPr="0017778B">
        <w:rPr>
          <w:rFonts w:ascii="Times New Roman" w:hAnsi="Times New Roman" w:cs="Times New Roman"/>
        </w:rPr>
        <w:t>ll act with loving responsibility toward all mankind. One day we will, and I love you, my friend, for your impatience. But we are showing the way for all humanity. And how can we show the way out from thousands of years of human history if we don</w:t>
      </w:r>
      <w:r w:rsidR="0017778B">
        <w:rPr>
          <w:rFonts w:ascii="Times New Roman" w:hAnsi="Times New Roman" w:cs="Times New Roman"/>
        </w:rPr>
        <w:t>’</w:t>
      </w:r>
      <w:r w:rsidRPr="0017778B">
        <w:rPr>
          <w:rFonts w:ascii="Times New Roman" w:hAnsi="Times New Roman" w:cs="Times New Roman"/>
        </w:rPr>
        <w:t xml:space="preserve">t do right by our own small community? How can we show the way unless we focus all our resources on New Marlborough and make this the perfect model of what can be? This is why I say, </w:t>
      </w:r>
      <w:r w:rsidR="0017778B">
        <w:rPr>
          <w:rFonts w:ascii="Times New Roman" w:hAnsi="Times New Roman" w:cs="Times New Roman"/>
        </w:rPr>
        <w:t>‘</w:t>
      </w:r>
      <w:r w:rsidRPr="0017778B">
        <w:rPr>
          <w:rFonts w:ascii="Times New Roman" w:hAnsi="Times New Roman" w:cs="Times New Roman"/>
        </w:rPr>
        <w:t>New Marlborough now, the world later.</w:t>
      </w:r>
      <w:r w:rsidR="0017778B">
        <w:rPr>
          <w:rFonts w:ascii="Times New Roman" w:hAnsi="Times New Roman" w:cs="Times New Roman"/>
        </w:rPr>
        <w:t>’”</w:t>
      </w:r>
    </w:p>
    <w:p w14:paraId="6617B740" w14:textId="00C91F0A"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Outside the meeting hall afterward, people had gathered in groups to discuss the exchange. It was the first time so much analysis had been devoted to words that weren</w:t>
      </w:r>
      <w:r w:rsidR="0017778B">
        <w:rPr>
          <w:rFonts w:ascii="Times New Roman" w:hAnsi="Times New Roman" w:cs="Times New Roman"/>
        </w:rPr>
        <w:t>’</w:t>
      </w:r>
      <w:r w:rsidRPr="0017778B">
        <w:rPr>
          <w:rFonts w:ascii="Times New Roman" w:hAnsi="Times New Roman" w:cs="Times New Roman"/>
        </w:rPr>
        <w:t>t Alfie</w:t>
      </w:r>
      <w:r w:rsidR="0017778B">
        <w:rPr>
          <w:rFonts w:ascii="Times New Roman" w:hAnsi="Times New Roman" w:cs="Times New Roman"/>
        </w:rPr>
        <w:t>’</w:t>
      </w:r>
      <w:r w:rsidRPr="0017778B">
        <w:rPr>
          <w:rFonts w:ascii="Times New Roman" w:hAnsi="Times New Roman" w:cs="Times New Roman"/>
        </w:rPr>
        <w:t>s.</w:t>
      </w:r>
    </w:p>
    <w:p w14:paraId="2A72532D" w14:textId="77777777" w:rsidR="00E52628" w:rsidRDefault="00E52628" w:rsidP="00E52628">
      <w:pPr>
        <w:widowControl w:val="0"/>
        <w:autoSpaceDE w:val="0"/>
        <w:autoSpaceDN w:val="0"/>
        <w:adjustRightInd w:val="0"/>
        <w:spacing w:after="240" w:line="360" w:lineRule="auto"/>
        <w:rPr>
          <w:ins w:id="20" w:author="Mia Lipman" w:date="2013-11-22T21:55:00Z"/>
          <w:rFonts w:ascii="Times New Roman" w:hAnsi="Times New Roman" w:cs="Times New Roman"/>
          <w:b/>
        </w:rPr>
      </w:pPr>
    </w:p>
    <w:p w14:paraId="36DDF48F" w14:textId="5937A736" w:rsidR="00C04850" w:rsidRPr="0017778B" w:rsidRDefault="001037DC" w:rsidP="00E52628">
      <w:pPr>
        <w:widowControl w:val="0"/>
        <w:autoSpaceDE w:val="0"/>
        <w:autoSpaceDN w:val="0"/>
        <w:adjustRightInd w:val="0"/>
        <w:spacing w:after="240" w:line="360" w:lineRule="auto"/>
        <w:rPr>
          <w:rFonts w:ascii="Times New Roman" w:hAnsi="Times New Roman" w:cs="Times New Roman"/>
        </w:rPr>
      </w:pPr>
      <w:ins w:id="21" w:author="Mia Lipman" w:date="2013-11-22T15:28:00Z">
        <w:r>
          <w:rPr>
            <w:rFonts w:ascii="Times New Roman" w:hAnsi="Times New Roman" w:cs="Times New Roman"/>
            <w:b/>
          </w:rPr>
          <w:t>A</w:t>
        </w:r>
        <w:r>
          <w:rPr>
            <w:rFonts w:ascii="Times New Roman" w:hAnsi="Times New Roman" w:cs="Times New Roman"/>
          </w:rPr>
          <w:t>t th</w:t>
        </w:r>
      </w:ins>
      <w:r w:rsidR="00C04850" w:rsidRPr="0017778B">
        <w:rPr>
          <w:rFonts w:ascii="Times New Roman" w:hAnsi="Times New Roman" w:cs="Times New Roman"/>
        </w:rPr>
        <w:t>e broken gate of the dairy, Anna stopped to watch the milkers lined up at cows</w:t>
      </w:r>
      <w:r w:rsidR="0017778B">
        <w:rPr>
          <w:rFonts w:ascii="Times New Roman" w:hAnsi="Times New Roman" w:cs="Times New Roman"/>
        </w:rPr>
        <w:t>’</w:t>
      </w:r>
      <w:r w:rsidR="00C04850" w:rsidRPr="0017778B">
        <w:rPr>
          <w:rFonts w:ascii="Times New Roman" w:hAnsi="Times New Roman" w:cs="Times New Roman"/>
        </w:rPr>
        <w:t xml:space="preserve"> teats. The new recruits were pulling too hard, but Alfie walked between them</w:t>
      </w:r>
      <w:ins w:id="22" w:author="Mia Lipman" w:date="2013-11-22T15:29:00Z">
        <w:r>
          <w:rPr>
            <w:rFonts w:ascii="Times New Roman" w:hAnsi="Times New Roman" w:cs="Times New Roman"/>
          </w:rPr>
          <w:t>,</w:t>
        </w:r>
      </w:ins>
      <w:r w:rsidR="00C04850" w:rsidRPr="0017778B">
        <w:rPr>
          <w:rFonts w:ascii="Times New Roman" w:hAnsi="Times New Roman" w:cs="Times New Roman"/>
        </w:rPr>
        <w:t xml:space="preserve"> whirring with praise</w:t>
      </w:r>
      <w:ins w:id="23" w:author="Mia Lipman" w:date="2013-11-22T15:29:00Z">
        <w:r>
          <w:rPr>
            <w:rFonts w:ascii="Times New Roman" w:hAnsi="Times New Roman" w:cs="Times New Roman"/>
          </w:rPr>
          <w:t>,</w:t>
        </w:r>
      </w:ins>
      <w:r w:rsidR="00C04850" w:rsidRPr="0017778B">
        <w:rPr>
          <w:rFonts w:ascii="Times New Roman" w:hAnsi="Times New Roman" w:cs="Times New Roman"/>
        </w:rPr>
        <w:t xml:space="preserve"> and they smiled as they worked. Briefly she saw her family</w:t>
      </w:r>
      <w:r w:rsidR="0017778B">
        <w:rPr>
          <w:rFonts w:ascii="Times New Roman" w:hAnsi="Times New Roman" w:cs="Times New Roman"/>
        </w:rPr>
        <w:t>’</w:t>
      </w:r>
      <w:r w:rsidR="00C04850" w:rsidRPr="0017778B">
        <w:rPr>
          <w:rFonts w:ascii="Times New Roman" w:hAnsi="Times New Roman" w:cs="Times New Roman"/>
        </w:rPr>
        <w:t>s dining room in Vienna, Alfie ecstatically conversing on the imminent end of all allegiances separating man from man. He had just started coming to see Anna then, and so, out of courtesy, her parents and siblings had let him talk uninterrupted, even her father holding his tongue while he kept his eyes trained on the flickering shadows cast by the Sabbath candles on the fine stitch of the tablecloth. Anna</w:t>
      </w:r>
      <w:r w:rsidR="0017778B">
        <w:rPr>
          <w:rFonts w:ascii="Times New Roman" w:hAnsi="Times New Roman" w:cs="Times New Roman"/>
        </w:rPr>
        <w:t>’</w:t>
      </w:r>
      <w:r w:rsidR="00C04850" w:rsidRPr="0017778B">
        <w:rPr>
          <w:rFonts w:ascii="Times New Roman" w:hAnsi="Times New Roman" w:cs="Times New Roman"/>
        </w:rPr>
        <w:t xml:space="preserve">s mother and three middle sisters were throwing her desperate glances, but it was the youngest, Rachel, who interceded: </w:t>
      </w:r>
      <w:r w:rsidR="0017778B">
        <w:rPr>
          <w:rFonts w:ascii="Times New Roman" w:hAnsi="Times New Roman" w:cs="Times New Roman"/>
        </w:rPr>
        <w:t>“</w:t>
      </w:r>
      <w:r w:rsidR="00C04850" w:rsidRPr="0017778B">
        <w:rPr>
          <w:rFonts w:ascii="Times New Roman" w:hAnsi="Times New Roman" w:cs="Times New Roman"/>
        </w:rPr>
        <w:t>Are you real, sir, or from the radio?</w:t>
      </w:r>
      <w:r w:rsidR="0017778B">
        <w:rPr>
          <w:rFonts w:ascii="Times New Roman" w:hAnsi="Times New Roman" w:cs="Times New Roman"/>
        </w:rPr>
        <w:t>”</w:t>
      </w:r>
      <w:r w:rsidR="00C04850" w:rsidRPr="0017778B">
        <w:rPr>
          <w:rFonts w:ascii="Times New Roman" w:hAnsi="Times New Roman" w:cs="Times New Roman"/>
        </w:rPr>
        <w:t xml:space="preserve"> It had grown so late while Alfie lectured that Rachel had been sent up to bed, but she had returned and was balancing on one foot in the ornately sculpted arch of the dining room, dressed in her pale pink nightgown, scratching at a spot above her eye with a finger tangled in fine blond hair. It was Alfie</w:t>
      </w:r>
      <w:r w:rsidR="0017778B">
        <w:rPr>
          <w:rFonts w:ascii="Times New Roman" w:hAnsi="Times New Roman" w:cs="Times New Roman"/>
        </w:rPr>
        <w:t>’</w:t>
      </w:r>
      <w:r w:rsidR="00C04850" w:rsidRPr="0017778B">
        <w:rPr>
          <w:rFonts w:ascii="Times New Roman" w:hAnsi="Times New Roman" w:cs="Times New Roman"/>
        </w:rPr>
        <w:t xml:space="preserve">s delighted laugh, louder and more appreciative than the </w:t>
      </w:r>
      <w:proofErr w:type="gramStart"/>
      <w:r w:rsidR="00C04850" w:rsidRPr="0017778B">
        <w:rPr>
          <w:rFonts w:ascii="Times New Roman" w:hAnsi="Times New Roman" w:cs="Times New Roman"/>
        </w:rPr>
        <w:t>rest</w:t>
      </w:r>
      <w:ins w:id="24" w:author="Mia Lipman" w:date="2013-11-22T15:30:00Z">
        <w:r w:rsidR="00E16BBE">
          <w:rPr>
            <w:rFonts w:ascii="Times New Roman" w:hAnsi="Times New Roman" w:cs="Times New Roman"/>
          </w:rPr>
          <w:t>,</w:t>
        </w:r>
      </w:ins>
      <w:r w:rsidR="00C04850" w:rsidRPr="0017778B">
        <w:rPr>
          <w:rFonts w:ascii="Times New Roman" w:hAnsi="Times New Roman" w:cs="Times New Roman"/>
        </w:rPr>
        <w:t xml:space="preserve"> that</w:t>
      </w:r>
      <w:proofErr w:type="gramEnd"/>
      <w:r w:rsidR="00C04850" w:rsidRPr="0017778B">
        <w:rPr>
          <w:rFonts w:ascii="Times New Roman" w:hAnsi="Times New Roman" w:cs="Times New Roman"/>
        </w:rPr>
        <w:t xml:space="preserve"> Anna had thought about later that night, with a flush of warmth, after he</w:t>
      </w:r>
      <w:r w:rsidR="0017778B">
        <w:rPr>
          <w:rFonts w:ascii="Times New Roman" w:hAnsi="Times New Roman" w:cs="Times New Roman"/>
        </w:rPr>
        <w:t>’</w:t>
      </w:r>
      <w:r w:rsidR="00C04850" w:rsidRPr="0017778B">
        <w:rPr>
          <w:rFonts w:ascii="Times New Roman" w:hAnsi="Times New Roman" w:cs="Times New Roman"/>
        </w:rPr>
        <w:t>d left to the cool farewells of her parents.</w:t>
      </w:r>
    </w:p>
    <w:p w14:paraId="7BFBD169" w14:textId="48C22E95"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She leaned against him lightly.</w:t>
      </w:r>
      <w:ins w:id="25" w:author="Mia Lipman" w:date="2013-11-22T15:30:00Z">
        <w:r w:rsidR="00E16BBE">
          <w:rPr>
            <w:rFonts w:ascii="Times New Roman" w:hAnsi="Times New Roman" w:cs="Times New Roman"/>
          </w:rPr>
          <w:t xml:space="preserve"> “</w:t>
        </w:r>
      </w:ins>
      <w:r w:rsidRPr="0017778B">
        <w:rPr>
          <w:rFonts w:ascii="Times New Roman" w:hAnsi="Times New Roman" w:cs="Times New Roman"/>
        </w:rPr>
        <w:t>I have a letter from Rachel.</w:t>
      </w:r>
      <w:r w:rsidR="0017778B">
        <w:rPr>
          <w:rFonts w:ascii="Times New Roman" w:hAnsi="Times New Roman" w:cs="Times New Roman"/>
        </w:rPr>
        <w:t>”</w:t>
      </w:r>
      <w:r w:rsidRPr="0017778B">
        <w:rPr>
          <w:rFonts w:ascii="Times New Roman" w:hAnsi="Times New Roman" w:cs="Times New Roman"/>
        </w:rPr>
        <w:t xml:space="preserve"> Saying it out loud made it simple. One thousand dollars sent to France and her sister would be standing in this dairy, in the yellow stillness of this day. It seemed </w:t>
      </w:r>
      <w:r w:rsidRPr="0017778B">
        <w:rPr>
          <w:rFonts w:ascii="Times New Roman" w:hAnsi="Times New Roman" w:cs="Times New Roman"/>
          <w:i/>
          <w:iCs/>
        </w:rPr>
        <w:t xml:space="preserve">too </w:t>
      </w:r>
      <w:r w:rsidRPr="0017778B">
        <w:rPr>
          <w:rFonts w:ascii="Times New Roman" w:hAnsi="Times New Roman" w:cs="Times New Roman"/>
        </w:rPr>
        <w:t>simple, almost, to be important.</w:t>
      </w:r>
    </w:p>
    <w:p w14:paraId="18015B39" w14:textId="77777777" w:rsidR="00E16BBE" w:rsidRDefault="0017778B" w:rsidP="00E52628">
      <w:pPr>
        <w:widowControl w:val="0"/>
        <w:autoSpaceDE w:val="0"/>
        <w:autoSpaceDN w:val="0"/>
        <w:adjustRightInd w:val="0"/>
        <w:spacing w:after="240" w:line="360" w:lineRule="auto"/>
        <w:ind w:firstLine="720"/>
        <w:rPr>
          <w:ins w:id="26" w:author="Mia Lipman" w:date="2013-11-22T15:30:00Z"/>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I</w:t>
      </w:r>
      <w:r>
        <w:rPr>
          <w:rFonts w:ascii="Times New Roman" w:hAnsi="Times New Roman" w:cs="Times New Roman"/>
        </w:rPr>
        <w:t>’</w:t>
      </w:r>
      <w:r w:rsidR="00C04850" w:rsidRPr="0017778B">
        <w:rPr>
          <w:rFonts w:ascii="Times New Roman" w:hAnsi="Times New Roman" w:cs="Times New Roman"/>
        </w:rPr>
        <w:t>m sure your family is still in the Alps,</w:t>
      </w:r>
      <w:r>
        <w:rPr>
          <w:rFonts w:ascii="Times New Roman" w:hAnsi="Times New Roman" w:cs="Times New Roman"/>
        </w:rPr>
        <w:t>”</w:t>
      </w:r>
      <w:r w:rsidR="00C04850" w:rsidRPr="0017778B">
        <w:rPr>
          <w:rFonts w:ascii="Times New Roman" w:hAnsi="Times New Roman" w:cs="Times New Roman"/>
        </w:rPr>
        <w:t xml:space="preserve"> she added. </w:t>
      </w:r>
    </w:p>
    <w:p w14:paraId="069DA395" w14:textId="07154698"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Yes.</w:t>
      </w:r>
      <w:r>
        <w:rPr>
          <w:rFonts w:ascii="Times New Roman" w:hAnsi="Times New Roman" w:cs="Times New Roman"/>
        </w:rPr>
        <w:t>”</w:t>
      </w:r>
      <w:r w:rsidR="00C04850" w:rsidRPr="0017778B">
        <w:rPr>
          <w:rFonts w:ascii="Times New Roman" w:hAnsi="Times New Roman" w:cs="Times New Roman"/>
        </w:rPr>
        <w:t> His eyes were on his happily bungling dairymaids, but she could tell that he was pondering, and this was good.</w:t>
      </w:r>
    </w:p>
    <w:p w14:paraId="0A4D6347" w14:textId="77777777" w:rsidR="00E16BBE" w:rsidRDefault="0017778B" w:rsidP="00E52628">
      <w:pPr>
        <w:widowControl w:val="0"/>
        <w:autoSpaceDE w:val="0"/>
        <w:autoSpaceDN w:val="0"/>
        <w:adjustRightInd w:val="0"/>
        <w:spacing w:after="240" w:line="360" w:lineRule="auto"/>
        <w:ind w:firstLine="720"/>
        <w:rPr>
          <w:ins w:id="27" w:author="Mia Lipman" w:date="2013-11-22T15:31:00Z"/>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The money from Gittel</w:t>
      </w:r>
      <w:r>
        <w:rPr>
          <w:rFonts w:ascii="Times New Roman" w:hAnsi="Times New Roman" w:cs="Times New Roman"/>
        </w:rPr>
        <w:t>’</w:t>
      </w:r>
      <w:r w:rsidR="00C04850" w:rsidRPr="0017778B">
        <w:rPr>
          <w:rFonts w:ascii="Times New Roman" w:hAnsi="Times New Roman" w:cs="Times New Roman"/>
        </w:rPr>
        <w:t>s uncle, maybe,</w:t>
      </w:r>
      <w:r>
        <w:rPr>
          <w:rFonts w:ascii="Times New Roman" w:hAnsi="Times New Roman" w:cs="Times New Roman"/>
        </w:rPr>
        <w:t>”</w:t>
      </w:r>
      <w:r w:rsidR="00C04850" w:rsidRPr="0017778B">
        <w:rPr>
          <w:rFonts w:ascii="Times New Roman" w:hAnsi="Times New Roman" w:cs="Times New Roman"/>
        </w:rPr>
        <w:t xml:space="preserve"> she said. </w:t>
      </w:r>
    </w:p>
    <w:p w14:paraId="6899371C" w14:textId="55E656CF"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No.</w:t>
      </w:r>
      <w:r>
        <w:rPr>
          <w:rFonts w:ascii="Times New Roman" w:hAnsi="Times New Roman" w:cs="Times New Roman"/>
        </w:rPr>
        <w:t>”</w:t>
      </w:r>
    </w:p>
    <w:p w14:paraId="58E41EE9" w14:textId="4C162FB0"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We could start by selling one of the cows, in that case.</w:t>
      </w:r>
      <w:r>
        <w:rPr>
          <w:rFonts w:ascii="Times New Roman" w:hAnsi="Times New Roman" w:cs="Times New Roman"/>
        </w:rPr>
        <w:t>”</w:t>
      </w:r>
    </w:p>
    <w:p w14:paraId="4282C682" w14:textId="25965740"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No.</w:t>
      </w:r>
      <w:r>
        <w:rPr>
          <w:rFonts w:ascii="Times New Roman" w:hAnsi="Times New Roman" w:cs="Times New Roman"/>
        </w:rPr>
        <w:t>”</w:t>
      </w:r>
    </w:p>
    <w:p w14:paraId="2E06385A" w14:textId="5C81E2D8"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w:t>
      </w:r>
      <w:ins w:id="28" w:author="Mia Lipman" w:date="2013-11-22T15:32:00Z">
        <w:r w:rsidR="00E16BBE">
          <w:rPr>
            <w:rFonts w:ascii="Times New Roman" w:hAnsi="Times New Roman" w:cs="Times New Roman"/>
          </w:rPr>
          <w:t>“</w:t>
        </w:r>
      </w:ins>
      <w:r w:rsidRPr="0017778B">
        <w:rPr>
          <w:rFonts w:ascii="Times New Roman" w:hAnsi="Times New Roman" w:cs="Times New Roman"/>
        </w:rPr>
        <w:t>What, then?</w:t>
      </w:r>
      <w:r w:rsidR="0017778B">
        <w:rPr>
          <w:rFonts w:ascii="Times New Roman" w:hAnsi="Times New Roman" w:cs="Times New Roman"/>
        </w:rPr>
        <w:t>”</w:t>
      </w:r>
    </w:p>
    <w:p w14:paraId="3FACA757" w14:textId="665CA5EA"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 He looked at her with some surprise. </w:t>
      </w:r>
      <w:r w:rsidR="0017778B">
        <w:rPr>
          <w:rFonts w:ascii="Times New Roman" w:hAnsi="Times New Roman" w:cs="Times New Roman"/>
        </w:rPr>
        <w:t>“</w:t>
      </w:r>
      <w:r w:rsidRPr="0017778B">
        <w:rPr>
          <w:rFonts w:ascii="Times New Roman" w:hAnsi="Times New Roman" w:cs="Times New Roman"/>
        </w:rPr>
        <w:t>What can we do? None of this is ours. It belongs to everyone. We</w:t>
      </w:r>
      <w:r w:rsidR="0017778B">
        <w:rPr>
          <w:rFonts w:ascii="Times New Roman" w:hAnsi="Times New Roman" w:cs="Times New Roman"/>
        </w:rPr>
        <w:t>’</w:t>
      </w:r>
      <w:r w:rsidRPr="0017778B">
        <w:rPr>
          <w:rFonts w:ascii="Times New Roman" w:hAnsi="Times New Roman" w:cs="Times New Roman"/>
        </w:rPr>
        <w:t>ll earn the money some other way.</w:t>
      </w:r>
      <w:r w:rsidR="0017778B">
        <w:rPr>
          <w:rFonts w:ascii="Times New Roman" w:hAnsi="Times New Roman" w:cs="Times New Roman"/>
        </w:rPr>
        <w:t>”</w:t>
      </w:r>
    </w:p>
    <w:p w14:paraId="5D9C9BDB" w14:textId="031746C0"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But Alfie, be reasonable. We don</w:t>
      </w:r>
      <w:r>
        <w:rPr>
          <w:rFonts w:ascii="Times New Roman" w:hAnsi="Times New Roman" w:cs="Times New Roman"/>
        </w:rPr>
        <w:t>’</w:t>
      </w:r>
      <w:r w:rsidR="00C04850" w:rsidRPr="0017778B">
        <w:rPr>
          <w:rFonts w:ascii="Times New Roman" w:hAnsi="Times New Roman" w:cs="Times New Roman"/>
        </w:rPr>
        <w:t>t have time.</w:t>
      </w:r>
      <w:r>
        <w:rPr>
          <w:rFonts w:ascii="Times New Roman" w:hAnsi="Times New Roman" w:cs="Times New Roman"/>
        </w:rPr>
        <w:t>”</w:t>
      </w:r>
    </w:p>
    <w:p w14:paraId="5C1405EF" w14:textId="6728FD94"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He had taken her hand, and now he pressed it to his chest. There was nothing disapproving in his tone. </w:t>
      </w:r>
      <w:r w:rsidR="0017778B">
        <w:rPr>
          <w:rFonts w:ascii="Times New Roman" w:hAnsi="Times New Roman" w:cs="Times New Roman"/>
        </w:rPr>
        <w:t>“</w:t>
      </w:r>
      <w:r w:rsidRPr="0017778B">
        <w:rPr>
          <w:rFonts w:ascii="Times New Roman" w:hAnsi="Times New Roman" w:cs="Times New Roman"/>
        </w:rPr>
        <w:t>But I am being reasonable, Anna. You must be, too. Every person here has family. Every person in the world has family. Why yours and not theirs?</w:t>
      </w:r>
      <w:r w:rsidR="0017778B">
        <w:rPr>
          <w:rFonts w:ascii="Times New Roman" w:hAnsi="Times New Roman" w:cs="Times New Roman"/>
        </w:rPr>
        <w:t>”</w:t>
      </w:r>
    </w:p>
    <w:p w14:paraId="073498D0" w14:textId="79A9ABEF"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Because I have a letter.</w:t>
      </w:r>
      <w:r>
        <w:rPr>
          <w:rFonts w:ascii="Times New Roman" w:hAnsi="Times New Roman" w:cs="Times New Roman"/>
        </w:rPr>
        <w:t>”</w:t>
      </w:r>
    </w:p>
    <w:p w14:paraId="07D72820" w14:textId="7DE854B4"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w:t>
      </w:r>
      <w:ins w:id="29" w:author="Mia Lipman" w:date="2013-11-22T15:32:00Z">
        <w:r w:rsidR="00EB2B53">
          <w:rPr>
            <w:rFonts w:ascii="Times New Roman" w:hAnsi="Times New Roman" w:cs="Times New Roman"/>
          </w:rPr>
          <w:t>“</w:t>
        </w:r>
      </w:ins>
      <w:r w:rsidRPr="0017778B">
        <w:rPr>
          <w:rFonts w:ascii="Times New Roman" w:hAnsi="Times New Roman" w:cs="Times New Roman"/>
        </w:rPr>
        <w:t>And what is a letter?</w:t>
      </w:r>
      <w:r w:rsidR="0017778B">
        <w:rPr>
          <w:rFonts w:ascii="Times New Roman" w:hAnsi="Times New Roman" w:cs="Times New Roman"/>
        </w:rPr>
        <w:t>”</w:t>
      </w:r>
      <w:r w:rsidRPr="0017778B">
        <w:rPr>
          <w:rFonts w:ascii="Times New Roman" w:hAnsi="Times New Roman" w:cs="Times New Roman"/>
        </w:rPr>
        <w:t xml:space="preserve"> And it was true, of course. What was a letter? What was a sister? A letter was a piece of paper. A sister was just another woman tied to her by accidents of birth. </w:t>
      </w:r>
      <w:proofErr w:type="gramStart"/>
      <w:r w:rsidRPr="0017778B">
        <w:rPr>
          <w:rFonts w:ascii="Times New Roman" w:hAnsi="Times New Roman" w:cs="Times New Roman"/>
        </w:rPr>
        <w:t>New Marlborough first, the world later.</w:t>
      </w:r>
      <w:proofErr w:type="gramEnd"/>
    </w:p>
    <w:p w14:paraId="6193AEB7" w14:textId="77777777" w:rsidR="00E52628" w:rsidRDefault="00E52628" w:rsidP="00E52628">
      <w:pPr>
        <w:widowControl w:val="0"/>
        <w:autoSpaceDE w:val="0"/>
        <w:autoSpaceDN w:val="0"/>
        <w:adjustRightInd w:val="0"/>
        <w:spacing w:after="240" w:line="360" w:lineRule="auto"/>
        <w:rPr>
          <w:ins w:id="30" w:author="Mia Lipman" w:date="2013-11-22T21:55:00Z"/>
          <w:rFonts w:ascii="Times New Roman" w:hAnsi="Times New Roman" w:cs="Times New Roman"/>
          <w:b/>
        </w:rPr>
      </w:pPr>
    </w:p>
    <w:p w14:paraId="642B0ED1" w14:textId="55066E3B" w:rsidR="00C04850" w:rsidRPr="0017778B" w:rsidRDefault="00C04850" w:rsidP="00E52628">
      <w:pPr>
        <w:widowControl w:val="0"/>
        <w:autoSpaceDE w:val="0"/>
        <w:autoSpaceDN w:val="0"/>
        <w:adjustRightInd w:val="0"/>
        <w:spacing w:after="240" w:line="360" w:lineRule="auto"/>
        <w:rPr>
          <w:rFonts w:ascii="Times New Roman" w:hAnsi="Times New Roman" w:cs="Times New Roman"/>
        </w:rPr>
      </w:pPr>
      <w:r w:rsidRPr="0017778B">
        <w:rPr>
          <w:rFonts w:ascii="Times New Roman" w:hAnsi="Times New Roman" w:cs="Times New Roman"/>
          <w:b/>
        </w:rPr>
        <w:t>I</w:t>
      </w:r>
      <w:r w:rsidRPr="0017778B">
        <w:rPr>
          <w:rFonts w:ascii="Times New Roman" w:hAnsi="Times New Roman" w:cs="Times New Roman"/>
        </w:rPr>
        <w:t>t was Alfie</w:t>
      </w:r>
      <w:r w:rsidR="0017778B">
        <w:rPr>
          <w:rFonts w:ascii="Times New Roman" w:hAnsi="Times New Roman" w:cs="Times New Roman"/>
        </w:rPr>
        <w:t>’</w:t>
      </w:r>
      <w:r w:rsidRPr="0017778B">
        <w:rPr>
          <w:rFonts w:ascii="Times New Roman" w:hAnsi="Times New Roman" w:cs="Times New Roman"/>
        </w:rPr>
        <w:t>s idea that Anna approach Mrs. Van Orter, the town doctor</w:t>
      </w:r>
      <w:r w:rsidR="0017778B">
        <w:rPr>
          <w:rFonts w:ascii="Times New Roman" w:hAnsi="Times New Roman" w:cs="Times New Roman"/>
        </w:rPr>
        <w:t>’</w:t>
      </w:r>
      <w:r w:rsidRPr="0017778B">
        <w:rPr>
          <w:rFonts w:ascii="Times New Roman" w:hAnsi="Times New Roman" w:cs="Times New Roman"/>
        </w:rPr>
        <w:t>s wife, for work. She went the next morning, foregoing her hours with the financial books. She left with a job: she would clean the Van Orter home once a week, on Thursdays, for a dollar</w:t>
      </w:r>
      <w:proofErr w:type="gramStart"/>
      <w:r w:rsidRPr="0017778B">
        <w:rPr>
          <w:rFonts w:ascii="Times New Roman" w:hAnsi="Times New Roman" w:cs="Times New Roman"/>
        </w:rPr>
        <w:t>. </w:t>
      </w:r>
      <w:proofErr w:type="gramEnd"/>
      <w:r w:rsidRPr="0017778B">
        <w:rPr>
          <w:rFonts w:ascii="Times New Roman" w:hAnsi="Times New Roman" w:cs="Times New Roman"/>
        </w:rPr>
        <w:t>That night she skipped the meeting to catch up on her bookkeeping. It was late when she returned to their bungalow, nearly dawn, but she found Alfie sitting at the table, his fist closed tight around a piece of paper. He held her eyes while he showed her the page</w:t>
      </w:r>
      <w:ins w:id="31" w:author="Mia Lipman" w:date="2013-11-22T15:33:00Z">
        <w:r w:rsidR="00EB2B53">
          <w:rPr>
            <w:rFonts w:ascii="Times New Roman" w:hAnsi="Times New Roman" w:cs="Times New Roman"/>
          </w:rPr>
          <w:t>,</w:t>
        </w:r>
      </w:ins>
      <w:r w:rsidRPr="0017778B">
        <w:rPr>
          <w:rFonts w:ascii="Times New Roman" w:hAnsi="Times New Roman" w:cs="Times New Roman"/>
        </w:rPr>
        <w:t xml:space="preserve"> and this made her feel less tired. The page was a newsletter. Not the newsletter Alfie wrote every week, but one filled with news from outside, news from Europe, about the war. So here was the reason Jack had taken on the printing press. For months after Abe Rabinowitz ran off to New York, the role had remained unfilled. Working the lever was tedious and difficult, the room itself stank of rotting wood and horses, and Alfie had considered it a peace offering when Jack stepped forward. The feint, the double-dealing of it, playing on Alfie</w:t>
      </w:r>
      <w:r w:rsidR="0017778B">
        <w:rPr>
          <w:rFonts w:ascii="Times New Roman" w:hAnsi="Times New Roman" w:cs="Times New Roman"/>
        </w:rPr>
        <w:t>’</w:t>
      </w:r>
      <w:r w:rsidRPr="0017778B">
        <w:rPr>
          <w:rFonts w:ascii="Times New Roman" w:hAnsi="Times New Roman" w:cs="Times New Roman"/>
        </w:rPr>
        <w:t>s unfailing generosity of judgment—it caused a constriction in her that was pointedly un-Buberist. She could not think of Jack in the wholeness of his humanity that night, and it was his face, pale, feral, untrusting, that she held in her mind as she lay in bed knowing: a dollar a week was not enough.</w:t>
      </w:r>
    </w:p>
    <w:p w14:paraId="68C01945" w14:textId="77777777" w:rsidR="00E52628" w:rsidRDefault="00E52628" w:rsidP="00E52628">
      <w:pPr>
        <w:widowControl w:val="0"/>
        <w:autoSpaceDE w:val="0"/>
        <w:autoSpaceDN w:val="0"/>
        <w:adjustRightInd w:val="0"/>
        <w:spacing w:after="240" w:line="360" w:lineRule="auto"/>
        <w:rPr>
          <w:ins w:id="32" w:author="Mia Lipman" w:date="2013-11-22T21:55:00Z"/>
          <w:rFonts w:ascii="Times New Roman" w:hAnsi="Times New Roman" w:cs="Times New Roman"/>
          <w:b/>
        </w:rPr>
      </w:pPr>
    </w:p>
    <w:p w14:paraId="62E454CB" w14:textId="486E6285" w:rsidR="00C04850" w:rsidRPr="0017778B" w:rsidRDefault="00C04850" w:rsidP="00E52628">
      <w:pPr>
        <w:widowControl w:val="0"/>
        <w:autoSpaceDE w:val="0"/>
        <w:autoSpaceDN w:val="0"/>
        <w:adjustRightInd w:val="0"/>
        <w:spacing w:after="240" w:line="360" w:lineRule="auto"/>
        <w:rPr>
          <w:rFonts w:ascii="Times New Roman" w:hAnsi="Times New Roman" w:cs="Times New Roman"/>
        </w:rPr>
      </w:pPr>
      <w:r w:rsidRPr="0017778B">
        <w:rPr>
          <w:rFonts w:ascii="Times New Roman" w:hAnsi="Times New Roman" w:cs="Times New Roman"/>
          <w:b/>
        </w:rPr>
        <w:t>O</w:t>
      </w:r>
      <w:r w:rsidRPr="0017778B">
        <w:rPr>
          <w:rFonts w:ascii="Times New Roman" w:hAnsi="Times New Roman" w:cs="Times New Roman"/>
        </w:rPr>
        <w:t>n Monday morning, Anna woke early and went to the home of the town lawyer; his wife let her down kindly over tea. The grocer</w:t>
      </w:r>
      <w:r w:rsidR="0017778B">
        <w:rPr>
          <w:rFonts w:ascii="Times New Roman" w:hAnsi="Times New Roman" w:cs="Times New Roman"/>
        </w:rPr>
        <w:t>’</w:t>
      </w:r>
      <w:r w:rsidRPr="0017778B">
        <w:rPr>
          <w:rFonts w:ascii="Times New Roman" w:hAnsi="Times New Roman" w:cs="Times New Roman"/>
        </w:rPr>
        <w:t>s wife wouldn</w:t>
      </w:r>
      <w:r w:rsidR="0017778B">
        <w:rPr>
          <w:rFonts w:ascii="Times New Roman" w:hAnsi="Times New Roman" w:cs="Times New Roman"/>
        </w:rPr>
        <w:t>’</w:t>
      </w:r>
      <w:r w:rsidRPr="0017778B">
        <w:rPr>
          <w:rFonts w:ascii="Times New Roman" w:hAnsi="Times New Roman" w:cs="Times New Roman"/>
        </w:rPr>
        <w:t xml:space="preserve">t let her in the door. When she cleaned for Mrs. Van Orter on Thursday she explained her predicament, but Mrs. Van Orter could not increase her pay. </w:t>
      </w:r>
    </w:p>
    <w:p w14:paraId="6C95ED06" w14:textId="7654E030"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There was again a second newsletter at the meeting that week. At home, Alfie said, </w:t>
      </w:r>
      <w:r w:rsidR="0017778B">
        <w:rPr>
          <w:rFonts w:ascii="Times New Roman" w:hAnsi="Times New Roman" w:cs="Times New Roman"/>
        </w:rPr>
        <w:t>“</w:t>
      </w:r>
      <w:r w:rsidRPr="0017778B">
        <w:rPr>
          <w:rFonts w:ascii="Times New Roman" w:hAnsi="Times New Roman" w:cs="Times New Roman"/>
        </w:rPr>
        <w:t>Why can</w:t>
      </w:r>
      <w:r w:rsidR="0017778B">
        <w:rPr>
          <w:rFonts w:ascii="Times New Roman" w:hAnsi="Times New Roman" w:cs="Times New Roman"/>
        </w:rPr>
        <w:t>’</w:t>
      </w:r>
      <w:r w:rsidRPr="0017778B">
        <w:rPr>
          <w:rFonts w:ascii="Times New Roman" w:hAnsi="Times New Roman" w:cs="Times New Roman"/>
        </w:rPr>
        <w:t>t I make him see? He</w:t>
      </w:r>
      <w:r w:rsidR="0017778B">
        <w:rPr>
          <w:rFonts w:ascii="Times New Roman" w:hAnsi="Times New Roman" w:cs="Times New Roman"/>
        </w:rPr>
        <w:t>’</w:t>
      </w:r>
      <w:r w:rsidRPr="0017778B">
        <w:rPr>
          <w:rFonts w:ascii="Times New Roman" w:hAnsi="Times New Roman" w:cs="Times New Roman"/>
        </w:rPr>
        <w:t>s protesting against paradise. How can it be?</w:t>
      </w:r>
      <w:r w:rsidR="0017778B">
        <w:rPr>
          <w:rFonts w:ascii="Times New Roman" w:hAnsi="Times New Roman" w:cs="Times New Roman"/>
        </w:rPr>
        <w:t>”</w:t>
      </w:r>
      <w:r w:rsidRPr="0017778B">
        <w:rPr>
          <w:rFonts w:ascii="Times New Roman" w:hAnsi="Times New Roman" w:cs="Times New Roman"/>
        </w:rPr>
        <w:t xml:space="preserve"> and the sadness of his tone, the pure-hearted pity of it, pierced her through.</w:t>
      </w:r>
    </w:p>
    <w:p w14:paraId="4EB2F3FE" w14:textId="17484B75"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Outside, a low rustling groan swept through the unbuilt schoolhouse</w:t>
      </w:r>
      <w:ins w:id="33" w:author="Mia Lipman" w:date="2013-11-22T15:36:00Z">
        <w:r w:rsidR="00DF387F">
          <w:rPr>
            <w:rFonts w:ascii="Times New Roman" w:hAnsi="Times New Roman" w:cs="Times New Roman"/>
          </w:rPr>
          <w:t>,</w:t>
        </w:r>
      </w:ins>
      <w:r w:rsidRPr="0017778B">
        <w:rPr>
          <w:rFonts w:ascii="Times New Roman" w:hAnsi="Times New Roman" w:cs="Times New Roman"/>
        </w:rPr>
        <w:t xml:space="preserve"> and a door nearby was protesting its poor construction against a wall. Beside them their stove sputtered sickly, giving very little heat. The newer stoves, the ones that worked, were reserved for families with children. All these years she</w:t>
      </w:r>
      <w:r w:rsidR="0017778B">
        <w:rPr>
          <w:rFonts w:ascii="Times New Roman" w:hAnsi="Times New Roman" w:cs="Times New Roman"/>
        </w:rPr>
        <w:t>’</w:t>
      </w:r>
      <w:r w:rsidRPr="0017778B">
        <w:rPr>
          <w:rFonts w:ascii="Times New Roman" w:hAnsi="Times New Roman" w:cs="Times New Roman"/>
        </w:rPr>
        <w:t>d brought small miracles out of columns of numbers, walked Alfie on roundabout routes to avoid the worst scenes of decay, while Alfie saw nothing but God</w:t>
      </w:r>
      <w:r w:rsidR="0017778B">
        <w:rPr>
          <w:rFonts w:ascii="Times New Roman" w:hAnsi="Times New Roman" w:cs="Times New Roman"/>
        </w:rPr>
        <w:t>’</w:t>
      </w:r>
      <w:r w:rsidRPr="0017778B">
        <w:rPr>
          <w:rFonts w:ascii="Times New Roman" w:hAnsi="Times New Roman" w:cs="Times New Roman"/>
        </w:rPr>
        <w:t>s own promised land around them. She</w:t>
      </w:r>
      <w:r w:rsidR="0017778B">
        <w:rPr>
          <w:rFonts w:ascii="Times New Roman" w:hAnsi="Times New Roman" w:cs="Times New Roman"/>
        </w:rPr>
        <w:t>’</w:t>
      </w:r>
      <w:r w:rsidRPr="0017778B">
        <w:rPr>
          <w:rFonts w:ascii="Times New Roman" w:hAnsi="Times New Roman" w:cs="Times New Roman"/>
        </w:rPr>
        <w:t xml:space="preserve">d protected him from a discouragement of which he was not capable. Now, here, he needed her to shield him and all she could think to say was, </w:t>
      </w:r>
      <w:r w:rsidR="0017778B">
        <w:rPr>
          <w:rFonts w:ascii="Times New Roman" w:hAnsi="Times New Roman" w:cs="Times New Roman"/>
        </w:rPr>
        <w:t>“</w:t>
      </w:r>
      <w:r w:rsidRPr="0017778B">
        <w:rPr>
          <w:rFonts w:ascii="Times New Roman" w:hAnsi="Times New Roman" w:cs="Times New Roman"/>
        </w:rPr>
        <w:t>Give Jack time.</w:t>
      </w:r>
      <w:r w:rsidR="0017778B">
        <w:rPr>
          <w:rFonts w:ascii="Times New Roman" w:hAnsi="Times New Roman" w:cs="Times New Roman"/>
        </w:rPr>
        <w:t>”</w:t>
      </w:r>
    </w:p>
    <w:p w14:paraId="42473802" w14:textId="2FD0574B"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In the morning she found it hard to concentrate on her calculations. She caught several mistakes in her arithmetic. She considered whether she should go through the long rows of sums a second time to be safe but found herself rebelling against the idea. </w:t>
      </w:r>
      <w:r w:rsidR="0017778B">
        <w:rPr>
          <w:rFonts w:ascii="Times New Roman" w:hAnsi="Times New Roman" w:cs="Times New Roman"/>
        </w:rPr>
        <w:t>“</w:t>
      </w:r>
      <w:r w:rsidRPr="0017778B">
        <w:rPr>
          <w:rFonts w:ascii="Times New Roman" w:hAnsi="Times New Roman" w:cs="Times New Roman"/>
        </w:rPr>
        <w:t>It</w:t>
      </w:r>
      <w:r w:rsidR="0017778B">
        <w:rPr>
          <w:rFonts w:ascii="Times New Roman" w:hAnsi="Times New Roman" w:cs="Times New Roman"/>
        </w:rPr>
        <w:t>’</w:t>
      </w:r>
      <w:r w:rsidRPr="0017778B">
        <w:rPr>
          <w:rFonts w:ascii="Times New Roman" w:hAnsi="Times New Roman" w:cs="Times New Roman"/>
        </w:rPr>
        <w:t>s not as if anyone would know,</w:t>
      </w:r>
      <w:r w:rsidR="0017778B">
        <w:rPr>
          <w:rFonts w:ascii="Times New Roman" w:hAnsi="Times New Roman" w:cs="Times New Roman"/>
        </w:rPr>
        <w:t>”</w:t>
      </w:r>
      <w:r w:rsidRPr="0017778B">
        <w:rPr>
          <w:rFonts w:ascii="Times New Roman" w:hAnsi="Times New Roman" w:cs="Times New Roman"/>
        </w:rPr>
        <w:t xml:space="preserve"> she said out loud. And though it was true that no one other than Anna looked at the books, the words distressed her. Resting inside </w:t>
      </w:r>
      <w:proofErr w:type="gramStart"/>
      <w:r w:rsidRPr="0017778B">
        <w:rPr>
          <w:rFonts w:ascii="Times New Roman" w:hAnsi="Times New Roman" w:cs="Times New Roman"/>
        </w:rPr>
        <w:t>them,</w:t>
      </w:r>
      <w:proofErr w:type="gramEnd"/>
      <w:r w:rsidRPr="0017778B">
        <w:rPr>
          <w:rFonts w:ascii="Times New Roman" w:hAnsi="Times New Roman" w:cs="Times New Roman"/>
        </w:rPr>
        <w:t xml:space="preserve"> smuggled into the room and quickly taking over, was a shameful possibility.</w:t>
      </w:r>
    </w:p>
    <w:p w14:paraId="21A09035" w14:textId="77777777" w:rsidR="00E52628" w:rsidRDefault="00E52628" w:rsidP="00E52628">
      <w:pPr>
        <w:widowControl w:val="0"/>
        <w:autoSpaceDE w:val="0"/>
        <w:autoSpaceDN w:val="0"/>
        <w:adjustRightInd w:val="0"/>
        <w:spacing w:after="240" w:line="360" w:lineRule="auto"/>
        <w:rPr>
          <w:ins w:id="34" w:author="Mia Lipman" w:date="2013-11-22T21:55:00Z"/>
          <w:rFonts w:ascii="Times New Roman" w:hAnsi="Times New Roman" w:cs="Times New Roman"/>
          <w:b/>
        </w:rPr>
      </w:pPr>
    </w:p>
    <w:p w14:paraId="413C6B4F" w14:textId="77777777" w:rsidR="00C04850" w:rsidRPr="0017778B" w:rsidRDefault="00C04850" w:rsidP="00E52628">
      <w:pPr>
        <w:widowControl w:val="0"/>
        <w:autoSpaceDE w:val="0"/>
        <w:autoSpaceDN w:val="0"/>
        <w:adjustRightInd w:val="0"/>
        <w:spacing w:after="240" w:line="360" w:lineRule="auto"/>
        <w:rPr>
          <w:rFonts w:ascii="Times New Roman" w:hAnsi="Times New Roman" w:cs="Times New Roman"/>
        </w:rPr>
      </w:pPr>
      <w:r w:rsidRPr="0017778B">
        <w:rPr>
          <w:rFonts w:ascii="Times New Roman" w:hAnsi="Times New Roman" w:cs="Times New Roman"/>
          <w:b/>
        </w:rPr>
        <w:t>A</w:t>
      </w:r>
      <w:r w:rsidRPr="0017778B">
        <w:rPr>
          <w:rFonts w:ascii="Times New Roman" w:hAnsi="Times New Roman" w:cs="Times New Roman"/>
        </w:rPr>
        <w:t>nna knew what the colony could stand to lose, and she knew how best to lose it. What was a dollar or two fallen off the page every other week, another three or four pocketed directly when she went to sell their extra produce at the market on weekends? It was nothing, and by the end of the month she had gathered just over $70, including the money she had earned from the Van Orters. And she had ideas for how to make the pile grow more quickly.</w:t>
      </w:r>
    </w:p>
    <w:p w14:paraId="45ED9396" w14:textId="72BFBC8D"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Something from nothing, and yet she paid. She thought it might be better if only she had a friend. Just to say to someone: </w:t>
      </w:r>
      <w:r w:rsidRPr="0017778B">
        <w:rPr>
          <w:rFonts w:ascii="Times New Roman" w:hAnsi="Times New Roman" w:cs="Times New Roman"/>
          <w:i/>
          <w:iCs/>
        </w:rPr>
        <w:t xml:space="preserve">This is what I have done, can you forgive me? </w:t>
      </w:r>
      <w:r w:rsidRPr="0017778B">
        <w:rPr>
          <w:rFonts w:ascii="Times New Roman" w:hAnsi="Times New Roman" w:cs="Times New Roman"/>
        </w:rPr>
        <w:t xml:space="preserve">But she was alone. So alone she could not understand how she had ever </w:t>
      </w:r>
      <w:r w:rsidRPr="0017778B">
        <w:rPr>
          <w:rFonts w:ascii="Times New Roman" w:hAnsi="Times New Roman" w:cs="Times New Roman"/>
          <w:iCs/>
        </w:rPr>
        <w:t>not</w:t>
      </w:r>
      <w:r w:rsidRPr="0017778B">
        <w:rPr>
          <w:rFonts w:ascii="Times New Roman" w:hAnsi="Times New Roman" w:cs="Times New Roman"/>
          <w:i/>
          <w:iCs/>
        </w:rPr>
        <w:t xml:space="preserve"> </w:t>
      </w:r>
      <w:r w:rsidRPr="0017778B">
        <w:rPr>
          <w:rFonts w:ascii="Times New Roman" w:hAnsi="Times New Roman" w:cs="Times New Roman"/>
        </w:rPr>
        <w:t>felt lonely here. But there was someone lonelier. In the few hours a night that Alfie fell still, she sat in the almond light of a homemade candle, reading and rereading the pair of weekly newsletters, Alfie</w:t>
      </w:r>
      <w:r w:rsidR="0017778B">
        <w:rPr>
          <w:rFonts w:ascii="Times New Roman" w:hAnsi="Times New Roman" w:cs="Times New Roman"/>
        </w:rPr>
        <w:t>’</w:t>
      </w:r>
      <w:r w:rsidRPr="0017778B">
        <w:rPr>
          <w:rFonts w:ascii="Times New Roman" w:hAnsi="Times New Roman" w:cs="Times New Roman"/>
        </w:rPr>
        <w:t>s and Jack</w:t>
      </w:r>
      <w:r w:rsidR="0017778B">
        <w:rPr>
          <w:rFonts w:ascii="Times New Roman" w:hAnsi="Times New Roman" w:cs="Times New Roman"/>
        </w:rPr>
        <w:t>’</w:t>
      </w:r>
      <w:r w:rsidRPr="0017778B">
        <w:rPr>
          <w:rFonts w:ascii="Times New Roman" w:hAnsi="Times New Roman" w:cs="Times New Roman"/>
        </w:rPr>
        <w:t>s, each given over entirely to arguing with the other, and felt a loneliness so profound it was almost sacred: the loneliness of Alfie</w:t>
      </w:r>
      <w:r w:rsidR="0017778B">
        <w:rPr>
          <w:rFonts w:ascii="Times New Roman" w:hAnsi="Times New Roman" w:cs="Times New Roman"/>
        </w:rPr>
        <w:t>’</w:t>
      </w:r>
      <w:r w:rsidRPr="0017778B">
        <w:rPr>
          <w:rFonts w:ascii="Times New Roman" w:hAnsi="Times New Roman" w:cs="Times New Roman"/>
        </w:rPr>
        <w:t>s immaculate goodness. In those hours, she burned with an excitation that directed itself at Jack. It was very far from loving-kindness.</w:t>
      </w:r>
    </w:p>
    <w:p w14:paraId="0DEA7F01" w14:textId="77777777" w:rsidR="00E52628" w:rsidRDefault="00E52628" w:rsidP="00E52628">
      <w:pPr>
        <w:widowControl w:val="0"/>
        <w:autoSpaceDE w:val="0"/>
        <w:autoSpaceDN w:val="0"/>
        <w:adjustRightInd w:val="0"/>
        <w:spacing w:after="240" w:line="360" w:lineRule="auto"/>
        <w:rPr>
          <w:ins w:id="35" w:author="Mia Lipman" w:date="2013-11-22T21:55:00Z"/>
          <w:rFonts w:ascii="Times New Roman" w:hAnsi="Times New Roman" w:cs="Times New Roman"/>
          <w:b/>
        </w:rPr>
      </w:pPr>
    </w:p>
    <w:p w14:paraId="4643ABD2" w14:textId="115EDF8B" w:rsidR="00C04850" w:rsidRPr="0017778B" w:rsidRDefault="00C04850" w:rsidP="00E52628">
      <w:pPr>
        <w:widowControl w:val="0"/>
        <w:autoSpaceDE w:val="0"/>
        <w:autoSpaceDN w:val="0"/>
        <w:adjustRightInd w:val="0"/>
        <w:spacing w:after="240" w:line="360" w:lineRule="auto"/>
        <w:rPr>
          <w:rFonts w:ascii="Times New Roman" w:hAnsi="Times New Roman" w:cs="Times New Roman"/>
        </w:rPr>
      </w:pPr>
      <w:r w:rsidRPr="0017778B">
        <w:rPr>
          <w:rFonts w:ascii="Times New Roman" w:hAnsi="Times New Roman" w:cs="Times New Roman"/>
          <w:b/>
        </w:rPr>
        <w:t>T</w:t>
      </w:r>
      <w:r w:rsidRPr="0017778B">
        <w:rPr>
          <w:rFonts w:ascii="Times New Roman" w:hAnsi="Times New Roman" w:cs="Times New Roman"/>
        </w:rPr>
        <w:t>here had been three more letters back and forth: two she had sent, and one she had received. Whenever she closed her eyes, even for a moment, just to blink, her sister was waiting. The last time she</w:t>
      </w:r>
      <w:r w:rsidR="0017778B">
        <w:rPr>
          <w:rFonts w:ascii="Times New Roman" w:hAnsi="Times New Roman" w:cs="Times New Roman"/>
        </w:rPr>
        <w:t>’</w:t>
      </w:r>
      <w:r w:rsidRPr="0017778B">
        <w:rPr>
          <w:rFonts w:ascii="Times New Roman" w:hAnsi="Times New Roman" w:cs="Times New Roman"/>
        </w:rPr>
        <w:t xml:space="preserve">d seen </w:t>
      </w:r>
      <w:proofErr w:type="gramStart"/>
      <w:r w:rsidRPr="0017778B">
        <w:rPr>
          <w:rFonts w:ascii="Times New Roman" w:hAnsi="Times New Roman" w:cs="Times New Roman"/>
        </w:rPr>
        <w:t>Rachel,</w:t>
      </w:r>
      <w:proofErr w:type="gramEnd"/>
      <w:r w:rsidRPr="0017778B">
        <w:rPr>
          <w:rFonts w:ascii="Times New Roman" w:hAnsi="Times New Roman" w:cs="Times New Roman"/>
        </w:rPr>
        <w:t xml:space="preserve"> they had locked themselves in the attic, the youngest and oldest natural allies against the bland ones in the middle. </w:t>
      </w:r>
      <w:r w:rsidR="0017778B">
        <w:rPr>
          <w:rFonts w:ascii="Times New Roman" w:hAnsi="Times New Roman" w:cs="Times New Roman"/>
        </w:rPr>
        <w:t>“</w:t>
      </w:r>
      <w:r w:rsidRPr="0017778B">
        <w:rPr>
          <w:rFonts w:ascii="Times New Roman" w:hAnsi="Times New Roman" w:cs="Times New Roman"/>
        </w:rPr>
        <w:t>Can you keep a secret?</w:t>
      </w:r>
      <w:r w:rsidR="0017778B">
        <w:rPr>
          <w:rFonts w:ascii="Times New Roman" w:hAnsi="Times New Roman" w:cs="Times New Roman"/>
        </w:rPr>
        <w:t>”</w:t>
      </w:r>
      <w:r w:rsidRPr="0017778B">
        <w:rPr>
          <w:rFonts w:ascii="Times New Roman" w:hAnsi="Times New Roman" w:cs="Times New Roman"/>
        </w:rPr>
        <w:t xml:space="preserve"> Anna had asked, and Rachel had narrowed those eyes set wide in the round ball of her head, making her look even more the wise old frog than usual.</w:t>
      </w:r>
    </w:p>
    <w:p w14:paraId="2D237853" w14:textId="6D2A5C70"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But then you</w:t>
      </w:r>
      <w:r>
        <w:rPr>
          <w:rFonts w:ascii="Times New Roman" w:hAnsi="Times New Roman" w:cs="Times New Roman"/>
        </w:rPr>
        <w:t>’</w:t>
      </w:r>
      <w:r w:rsidR="00C04850" w:rsidRPr="0017778B">
        <w:rPr>
          <w:rFonts w:ascii="Times New Roman" w:hAnsi="Times New Roman" w:cs="Times New Roman"/>
        </w:rPr>
        <w:t>ll send for me,</w:t>
      </w:r>
      <w:r>
        <w:rPr>
          <w:rFonts w:ascii="Times New Roman" w:hAnsi="Times New Roman" w:cs="Times New Roman"/>
        </w:rPr>
        <w:t>”</w:t>
      </w:r>
      <w:r w:rsidR="00C04850" w:rsidRPr="0017778B">
        <w:rPr>
          <w:rFonts w:ascii="Times New Roman" w:hAnsi="Times New Roman" w:cs="Times New Roman"/>
        </w:rPr>
        <w:t xml:space="preserve"> Rachel had insisted. </w:t>
      </w:r>
      <w:r>
        <w:rPr>
          <w:rFonts w:ascii="Times New Roman" w:hAnsi="Times New Roman" w:cs="Times New Roman"/>
        </w:rPr>
        <w:t>“</w:t>
      </w:r>
      <w:r w:rsidR="00C04850" w:rsidRPr="0017778B">
        <w:rPr>
          <w:rFonts w:ascii="Times New Roman" w:hAnsi="Times New Roman" w:cs="Times New Roman"/>
        </w:rPr>
        <w:t>You have to send for me as soon as you arrive, or I</w:t>
      </w:r>
      <w:r>
        <w:rPr>
          <w:rFonts w:ascii="Times New Roman" w:hAnsi="Times New Roman" w:cs="Times New Roman"/>
        </w:rPr>
        <w:t>’</w:t>
      </w:r>
      <w:r w:rsidR="00C04850" w:rsidRPr="0017778B">
        <w:rPr>
          <w:rFonts w:ascii="Times New Roman" w:hAnsi="Times New Roman" w:cs="Times New Roman"/>
        </w:rPr>
        <w:t>ll put a curse on you and make all your hair fall out.</w:t>
      </w:r>
      <w:r>
        <w:rPr>
          <w:rFonts w:ascii="Times New Roman" w:hAnsi="Times New Roman" w:cs="Times New Roman"/>
        </w:rPr>
        <w:t>”</w:t>
      </w:r>
      <w:r w:rsidR="00C04850" w:rsidRPr="0017778B">
        <w:rPr>
          <w:rFonts w:ascii="Times New Roman" w:hAnsi="Times New Roman" w:cs="Times New Roman"/>
        </w:rPr>
        <w:t xml:space="preserve"> That was Rachel at 10, a funny-looking, fierce little amphibian. What was she like at 15?</w:t>
      </w:r>
    </w:p>
    <w:p w14:paraId="44CBC43F" w14:textId="40B15560"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On Thursdays, on her way to the Van Orters</w:t>
      </w:r>
      <w:r w:rsidR="0017778B">
        <w:rPr>
          <w:rFonts w:ascii="Times New Roman" w:hAnsi="Times New Roman" w:cs="Times New Roman"/>
        </w:rPr>
        <w:t>’</w:t>
      </w:r>
      <w:r w:rsidRPr="0017778B">
        <w:rPr>
          <w:rFonts w:ascii="Times New Roman" w:hAnsi="Times New Roman" w:cs="Times New Roman"/>
        </w:rPr>
        <w:t>, Anna stopped in at the post office. A man there had agreed to set aside her mail. The colonists seldom ventured into town, so she didn</w:t>
      </w:r>
      <w:r w:rsidR="0017778B">
        <w:rPr>
          <w:rFonts w:ascii="Times New Roman" w:hAnsi="Times New Roman" w:cs="Times New Roman"/>
        </w:rPr>
        <w:t>’</w:t>
      </w:r>
      <w:r w:rsidRPr="0017778B">
        <w:rPr>
          <w:rFonts w:ascii="Times New Roman" w:hAnsi="Times New Roman" w:cs="Times New Roman"/>
        </w:rPr>
        <w:t xml:space="preserve">t take precautions. Whom would she meet? And even </w:t>
      </w:r>
      <w:ins w:id="36" w:author="Mia Lipman" w:date="2013-11-22T15:39:00Z">
        <w:r w:rsidR="00B67B9B">
          <w:rPr>
            <w:rFonts w:ascii="Times New Roman" w:hAnsi="Times New Roman" w:cs="Times New Roman"/>
          </w:rPr>
          <w:t xml:space="preserve">if she were </w:t>
        </w:r>
      </w:ins>
      <w:r w:rsidRPr="0017778B">
        <w:rPr>
          <w:rFonts w:ascii="Times New Roman" w:hAnsi="Times New Roman" w:cs="Times New Roman"/>
        </w:rPr>
        <w:t>caught, who would think to doubt her?</w:t>
      </w:r>
    </w:p>
    <w:p w14:paraId="58347249" w14:textId="3DD4C993"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It was only luck that kept her from running headlong into Jack. She was walking fast, rounding the corner with arms swishing, when she saw him, bent, thin, chafing his hands and blowing into fists. She thought at first to get out of his sight, but why? If she had business to hide, then so had he, and she had better know it. In fact, the longer she watched him—he had moved onto the green, onto a bench, and dr</w:t>
      </w:r>
      <w:ins w:id="37" w:author="Mia Lipman" w:date="2013-11-22T21:38:00Z">
        <w:r w:rsidR="00E60A2E">
          <w:rPr>
            <w:rFonts w:ascii="Times New Roman" w:hAnsi="Times New Roman" w:cs="Times New Roman"/>
          </w:rPr>
          <w:t>a</w:t>
        </w:r>
      </w:ins>
      <w:r w:rsidRPr="0017778B">
        <w:rPr>
          <w:rFonts w:ascii="Times New Roman" w:hAnsi="Times New Roman" w:cs="Times New Roman"/>
        </w:rPr>
        <w:t>w</w:t>
      </w:r>
      <w:ins w:id="38" w:author="Mia Lipman" w:date="2013-11-22T21:38:00Z">
        <w:r w:rsidR="00E60A2E">
          <w:rPr>
            <w:rFonts w:ascii="Times New Roman" w:hAnsi="Times New Roman" w:cs="Times New Roman"/>
          </w:rPr>
          <w:t>n</w:t>
        </w:r>
      </w:ins>
      <w:r w:rsidRPr="0017778B">
        <w:rPr>
          <w:rFonts w:ascii="Times New Roman" w:hAnsi="Times New Roman" w:cs="Times New Roman"/>
        </w:rPr>
        <w:t xml:space="preserve"> a hunk of bread from his pocket—the clearer it became that she </w:t>
      </w:r>
      <w:r w:rsidRPr="0017778B">
        <w:rPr>
          <w:rFonts w:ascii="Times New Roman" w:hAnsi="Times New Roman" w:cs="Times New Roman"/>
          <w:i/>
          <w:iCs/>
        </w:rPr>
        <w:t xml:space="preserve">must </w:t>
      </w:r>
      <w:r w:rsidRPr="0017778B">
        <w:rPr>
          <w:rFonts w:ascii="Times New Roman" w:hAnsi="Times New Roman" w:cs="Times New Roman"/>
        </w:rPr>
        <w:t>speak to him, to reason with the man as Alfie couldn</w:t>
      </w:r>
      <w:r w:rsidR="0017778B">
        <w:rPr>
          <w:rFonts w:ascii="Times New Roman" w:hAnsi="Times New Roman" w:cs="Times New Roman"/>
        </w:rPr>
        <w:t>’</w:t>
      </w:r>
      <w:r w:rsidRPr="0017778B">
        <w:rPr>
          <w:rFonts w:ascii="Times New Roman" w:hAnsi="Times New Roman" w:cs="Times New Roman"/>
        </w:rPr>
        <w:t>t, perhaps even to plead.</w:t>
      </w:r>
    </w:p>
    <w:p w14:paraId="6F114CB5" w14:textId="77777777"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If he was surprised to have his lunch interrupted, he wanted her not to know it. He slid along the bench to clear a spot for her.</w:t>
      </w:r>
    </w:p>
    <w:p w14:paraId="05B8B511" w14:textId="5F397BC1"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Rebbetzin, good afternoon.</w:t>
      </w:r>
      <w:r>
        <w:rPr>
          <w:rFonts w:ascii="Times New Roman" w:hAnsi="Times New Roman" w:cs="Times New Roman"/>
        </w:rPr>
        <w:t>”</w:t>
      </w:r>
      <w:r w:rsidR="00C04850" w:rsidRPr="0017778B">
        <w:rPr>
          <w:rFonts w:ascii="Times New Roman" w:hAnsi="Times New Roman" w:cs="Times New Roman"/>
        </w:rPr>
        <w:t xml:space="preserve"> The white </w:t>
      </w:r>
      <w:proofErr w:type="gramStart"/>
      <w:r w:rsidR="00C04850" w:rsidRPr="0017778B">
        <w:rPr>
          <w:rFonts w:ascii="Times New Roman" w:hAnsi="Times New Roman" w:cs="Times New Roman"/>
        </w:rPr>
        <w:t>puff of his breath made her feel</w:t>
      </w:r>
      <w:proofErr w:type="gramEnd"/>
      <w:r w:rsidR="00C04850" w:rsidRPr="0017778B">
        <w:rPr>
          <w:rFonts w:ascii="Times New Roman" w:hAnsi="Times New Roman" w:cs="Times New Roman"/>
        </w:rPr>
        <w:t xml:space="preserve"> the wind worse than before. It was not respectful the way he called her Rebbetzin. It was because of </w:t>
      </w:r>
      <w:r>
        <w:rPr>
          <w:rFonts w:ascii="Times New Roman" w:hAnsi="Times New Roman" w:cs="Times New Roman"/>
        </w:rPr>
        <w:t>“</w:t>
      </w:r>
      <w:r w:rsidR="00C04850" w:rsidRPr="0017778B">
        <w:rPr>
          <w:rFonts w:ascii="Times New Roman" w:hAnsi="Times New Roman" w:cs="Times New Roman"/>
        </w:rPr>
        <w:t>Rebbe,</w:t>
      </w:r>
      <w:r>
        <w:rPr>
          <w:rFonts w:ascii="Times New Roman" w:hAnsi="Times New Roman" w:cs="Times New Roman"/>
        </w:rPr>
        <w:t>”</w:t>
      </w:r>
      <w:r w:rsidR="00C04850" w:rsidRPr="0017778B">
        <w:rPr>
          <w:rFonts w:ascii="Times New Roman" w:hAnsi="Times New Roman" w:cs="Times New Roman"/>
        </w:rPr>
        <w:t xml:space="preserve"> his name for Alfie. But Alfie it didn</w:t>
      </w:r>
      <w:r>
        <w:rPr>
          <w:rFonts w:ascii="Times New Roman" w:hAnsi="Times New Roman" w:cs="Times New Roman"/>
        </w:rPr>
        <w:t>’</w:t>
      </w:r>
      <w:r w:rsidR="00C04850" w:rsidRPr="0017778B">
        <w:rPr>
          <w:rFonts w:ascii="Times New Roman" w:hAnsi="Times New Roman" w:cs="Times New Roman"/>
        </w:rPr>
        <w:t>t bother.</w:t>
      </w:r>
    </w:p>
    <w:p w14:paraId="1A0703A7" w14:textId="5877A033"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It</w:t>
      </w:r>
      <w:r>
        <w:rPr>
          <w:rFonts w:ascii="Times New Roman" w:hAnsi="Times New Roman" w:cs="Times New Roman"/>
        </w:rPr>
        <w:t>’</w:t>
      </w:r>
      <w:r w:rsidR="00C04850" w:rsidRPr="0017778B">
        <w:rPr>
          <w:rFonts w:ascii="Times New Roman" w:hAnsi="Times New Roman" w:cs="Times New Roman"/>
        </w:rPr>
        <w:t>s cold,</w:t>
      </w:r>
      <w:r>
        <w:rPr>
          <w:rFonts w:ascii="Times New Roman" w:hAnsi="Times New Roman" w:cs="Times New Roman"/>
        </w:rPr>
        <w:t>”</w:t>
      </w:r>
      <w:r w:rsidR="00C04850" w:rsidRPr="0017778B">
        <w:rPr>
          <w:rFonts w:ascii="Times New Roman" w:hAnsi="Times New Roman" w:cs="Times New Roman"/>
        </w:rPr>
        <w:t xml:space="preserve"> she said. </w:t>
      </w:r>
      <w:r>
        <w:rPr>
          <w:rFonts w:ascii="Times New Roman" w:hAnsi="Times New Roman" w:cs="Times New Roman"/>
        </w:rPr>
        <w:t>“</w:t>
      </w:r>
      <w:r w:rsidR="00C04850" w:rsidRPr="0017778B">
        <w:rPr>
          <w:rFonts w:ascii="Times New Roman" w:hAnsi="Times New Roman" w:cs="Times New Roman"/>
        </w:rPr>
        <w:t>So suddenly.</w:t>
      </w:r>
      <w:r>
        <w:rPr>
          <w:rFonts w:ascii="Times New Roman" w:hAnsi="Times New Roman" w:cs="Times New Roman"/>
        </w:rPr>
        <w:t>”</w:t>
      </w:r>
    </w:p>
    <w:p w14:paraId="1A23D32B" w14:textId="7F95D510"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He broke his bread in half and offered her a piece, and since she couldn</w:t>
      </w:r>
      <w:r w:rsidR="0017778B">
        <w:rPr>
          <w:rFonts w:ascii="Times New Roman" w:hAnsi="Times New Roman" w:cs="Times New Roman"/>
        </w:rPr>
        <w:t>’</w:t>
      </w:r>
      <w:r w:rsidRPr="0017778B">
        <w:rPr>
          <w:rFonts w:ascii="Times New Roman" w:hAnsi="Times New Roman" w:cs="Times New Roman"/>
        </w:rPr>
        <w:t>t think what to say next, she took it. They ate in silence, watching a young man on a bicycle, then a mother rushing a child from the town</w:t>
      </w:r>
      <w:r w:rsidR="0017778B">
        <w:rPr>
          <w:rFonts w:ascii="Times New Roman" w:hAnsi="Times New Roman" w:cs="Times New Roman"/>
        </w:rPr>
        <w:t>’</w:t>
      </w:r>
      <w:r w:rsidRPr="0017778B">
        <w:rPr>
          <w:rFonts w:ascii="Times New Roman" w:hAnsi="Times New Roman" w:cs="Times New Roman"/>
        </w:rPr>
        <w:t xml:space="preserve">s one store, then a round old man in an apron and a visor emptying a bucket on the ground. Each took his turn being the only thing to watch. The silence was restful, and after a while she felt herself bucked up by it, enough to ask, </w:t>
      </w:r>
      <w:r w:rsidR="0017778B">
        <w:rPr>
          <w:rFonts w:ascii="Times New Roman" w:hAnsi="Times New Roman" w:cs="Times New Roman"/>
        </w:rPr>
        <w:t>“</w:t>
      </w:r>
      <w:r w:rsidRPr="0017778B">
        <w:rPr>
          <w:rFonts w:ascii="Times New Roman" w:hAnsi="Times New Roman" w:cs="Times New Roman"/>
        </w:rPr>
        <w:t>Why do you stay?</w:t>
      </w:r>
      <w:r w:rsidR="0017778B">
        <w:rPr>
          <w:rFonts w:ascii="Times New Roman" w:hAnsi="Times New Roman" w:cs="Times New Roman"/>
        </w:rPr>
        <w:t>”</w:t>
      </w:r>
    </w:p>
    <w:p w14:paraId="6B68E69E" w14:textId="77777777"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He chewed deliberately, his shoulders hunched against the chill. The muscles of his neck, inside his raised collar, looked taut and uncomfortable.</w:t>
      </w:r>
    </w:p>
    <w:p w14:paraId="32643EF9" w14:textId="6CBBECC6"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You</w:t>
      </w:r>
      <w:r>
        <w:rPr>
          <w:rFonts w:ascii="Times New Roman" w:hAnsi="Times New Roman" w:cs="Times New Roman"/>
        </w:rPr>
        <w:t>’</w:t>
      </w:r>
      <w:r w:rsidR="00C04850" w:rsidRPr="0017778B">
        <w:rPr>
          <w:rFonts w:ascii="Times New Roman" w:hAnsi="Times New Roman" w:cs="Times New Roman"/>
        </w:rPr>
        <w:t>d like me to go?</w:t>
      </w:r>
      <w:r>
        <w:rPr>
          <w:rFonts w:ascii="Times New Roman" w:hAnsi="Times New Roman" w:cs="Times New Roman"/>
        </w:rPr>
        <w:t>”</w:t>
      </w:r>
      <w:r w:rsidR="00C04850" w:rsidRPr="0017778B">
        <w:rPr>
          <w:rFonts w:ascii="Times New Roman" w:hAnsi="Times New Roman" w:cs="Times New Roman"/>
        </w:rPr>
        <w:t xml:space="preserve"> he replied.</w:t>
      </w:r>
    </w:p>
    <w:p w14:paraId="4AD0AECC" w14:textId="70BE8D68"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I didn</w:t>
      </w:r>
      <w:r>
        <w:rPr>
          <w:rFonts w:ascii="Times New Roman" w:hAnsi="Times New Roman" w:cs="Times New Roman"/>
        </w:rPr>
        <w:t>’</w:t>
      </w:r>
      <w:r w:rsidR="00C04850" w:rsidRPr="0017778B">
        <w:rPr>
          <w:rFonts w:ascii="Times New Roman" w:hAnsi="Times New Roman" w:cs="Times New Roman"/>
        </w:rPr>
        <w:t>t say that. I</w:t>
      </w:r>
      <w:r>
        <w:rPr>
          <w:rFonts w:ascii="Times New Roman" w:hAnsi="Times New Roman" w:cs="Times New Roman"/>
        </w:rPr>
        <w:t>’</w:t>
      </w:r>
      <w:r w:rsidR="00C04850" w:rsidRPr="0017778B">
        <w:rPr>
          <w:rFonts w:ascii="Times New Roman" w:hAnsi="Times New Roman" w:cs="Times New Roman"/>
        </w:rPr>
        <w:t>d just like to know why you stay. You don</w:t>
      </w:r>
      <w:r>
        <w:rPr>
          <w:rFonts w:ascii="Times New Roman" w:hAnsi="Times New Roman" w:cs="Times New Roman"/>
        </w:rPr>
        <w:t>’</w:t>
      </w:r>
      <w:r w:rsidR="00C04850" w:rsidRPr="0017778B">
        <w:rPr>
          <w:rFonts w:ascii="Times New Roman" w:hAnsi="Times New Roman" w:cs="Times New Roman"/>
        </w:rPr>
        <w:t>t believe in the community. Where</w:t>
      </w:r>
      <w:r>
        <w:rPr>
          <w:rFonts w:ascii="Times New Roman" w:hAnsi="Times New Roman" w:cs="Times New Roman"/>
        </w:rPr>
        <w:t>’</w:t>
      </w:r>
      <w:r w:rsidR="00C04850" w:rsidRPr="0017778B">
        <w:rPr>
          <w:rFonts w:ascii="Times New Roman" w:hAnsi="Times New Roman" w:cs="Times New Roman"/>
        </w:rPr>
        <w:t>s the sense in it?</w:t>
      </w:r>
      <w:r>
        <w:rPr>
          <w:rFonts w:ascii="Times New Roman" w:hAnsi="Times New Roman" w:cs="Times New Roman"/>
        </w:rPr>
        <w:t>”</w:t>
      </w:r>
    </w:p>
    <w:p w14:paraId="42CEA7DE" w14:textId="2B358C9E"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You may be right,</w:t>
      </w:r>
      <w:r>
        <w:rPr>
          <w:rFonts w:ascii="Times New Roman" w:hAnsi="Times New Roman" w:cs="Times New Roman"/>
        </w:rPr>
        <w:t>”</w:t>
      </w:r>
      <w:r w:rsidR="00C04850" w:rsidRPr="0017778B">
        <w:rPr>
          <w:rFonts w:ascii="Times New Roman" w:hAnsi="Times New Roman" w:cs="Times New Roman"/>
        </w:rPr>
        <w:t xml:space="preserve"> Jack said. </w:t>
      </w:r>
      <w:r>
        <w:rPr>
          <w:rFonts w:ascii="Times New Roman" w:hAnsi="Times New Roman" w:cs="Times New Roman"/>
        </w:rPr>
        <w:t>“</w:t>
      </w:r>
      <w:r w:rsidR="00C04850" w:rsidRPr="0017778B">
        <w:rPr>
          <w:rFonts w:ascii="Times New Roman" w:hAnsi="Times New Roman" w:cs="Times New Roman"/>
        </w:rPr>
        <w:t>I myself don</w:t>
      </w:r>
      <w:r>
        <w:rPr>
          <w:rFonts w:ascii="Times New Roman" w:hAnsi="Times New Roman" w:cs="Times New Roman"/>
        </w:rPr>
        <w:t>’</w:t>
      </w:r>
      <w:r w:rsidR="00C04850" w:rsidRPr="0017778B">
        <w:rPr>
          <w:rFonts w:ascii="Times New Roman" w:hAnsi="Times New Roman" w:cs="Times New Roman"/>
        </w:rPr>
        <w:t>t know how much sense it makes.</w:t>
      </w:r>
      <w:r>
        <w:rPr>
          <w:rFonts w:ascii="Times New Roman" w:hAnsi="Times New Roman" w:cs="Times New Roman"/>
        </w:rPr>
        <w:t>”</w:t>
      </w:r>
    </w:p>
    <w:p w14:paraId="0D0ACEBC" w14:textId="2A17A660"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But really, why stay and be that way? Or perhaps you do believe a small amount in what we</w:t>
      </w:r>
      <w:r>
        <w:rPr>
          <w:rFonts w:ascii="Times New Roman" w:hAnsi="Times New Roman" w:cs="Times New Roman"/>
        </w:rPr>
        <w:t>’</w:t>
      </w:r>
      <w:r w:rsidR="00C04850" w:rsidRPr="0017778B">
        <w:rPr>
          <w:rFonts w:ascii="Times New Roman" w:hAnsi="Times New Roman" w:cs="Times New Roman"/>
        </w:rPr>
        <w:t>re doing?</w:t>
      </w:r>
      <w:r>
        <w:rPr>
          <w:rFonts w:ascii="Times New Roman" w:hAnsi="Times New Roman" w:cs="Times New Roman"/>
        </w:rPr>
        <w:t>”</w:t>
      </w:r>
    </w:p>
    <w:p w14:paraId="72A9C907" w14:textId="1640D5A3"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Well, when you put it like that, I</w:t>
      </w:r>
      <w:r>
        <w:rPr>
          <w:rFonts w:ascii="Times New Roman" w:hAnsi="Times New Roman" w:cs="Times New Roman"/>
        </w:rPr>
        <w:t>’</w:t>
      </w:r>
      <w:r w:rsidR="00C04850" w:rsidRPr="0017778B">
        <w:rPr>
          <w:rFonts w:ascii="Times New Roman" w:hAnsi="Times New Roman" w:cs="Times New Roman"/>
        </w:rPr>
        <w:t>m not so sure. Surely there are some things I believe.</w:t>
      </w:r>
      <w:r>
        <w:rPr>
          <w:rFonts w:ascii="Times New Roman" w:hAnsi="Times New Roman" w:cs="Times New Roman"/>
        </w:rPr>
        <w:t>”</w:t>
      </w:r>
    </w:p>
    <w:p w14:paraId="7691FD5D" w14:textId="7B1DBB18"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In loving responsibility, perhaps,</w:t>
      </w:r>
      <w:r>
        <w:rPr>
          <w:rFonts w:ascii="Times New Roman" w:hAnsi="Times New Roman" w:cs="Times New Roman"/>
        </w:rPr>
        <w:t>”</w:t>
      </w:r>
      <w:r w:rsidR="00C04850" w:rsidRPr="0017778B">
        <w:rPr>
          <w:rFonts w:ascii="Times New Roman" w:hAnsi="Times New Roman" w:cs="Times New Roman"/>
        </w:rPr>
        <w:t xml:space="preserve"> Anna said.</w:t>
      </w:r>
    </w:p>
    <w:p w14:paraId="59B1C14F" w14:textId="6E8B8FF9"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No, not in that. I</w:t>
      </w:r>
      <w:r>
        <w:rPr>
          <w:rFonts w:ascii="Times New Roman" w:hAnsi="Times New Roman" w:cs="Times New Roman"/>
        </w:rPr>
        <w:t>’</w:t>
      </w:r>
      <w:r w:rsidR="00C04850" w:rsidRPr="0017778B">
        <w:rPr>
          <w:rFonts w:ascii="Times New Roman" w:hAnsi="Times New Roman" w:cs="Times New Roman"/>
        </w:rPr>
        <w:t>m too simple a man. I</w:t>
      </w:r>
      <w:r>
        <w:rPr>
          <w:rFonts w:ascii="Times New Roman" w:hAnsi="Times New Roman" w:cs="Times New Roman"/>
        </w:rPr>
        <w:t>’</w:t>
      </w:r>
      <w:r w:rsidR="00C04850" w:rsidRPr="0017778B">
        <w:rPr>
          <w:rFonts w:ascii="Times New Roman" w:hAnsi="Times New Roman" w:cs="Times New Roman"/>
        </w:rPr>
        <w:t>m not so smart that I can wait each time for a theory to tell me how to be kind.</w:t>
      </w:r>
      <w:r>
        <w:rPr>
          <w:rFonts w:ascii="Times New Roman" w:hAnsi="Times New Roman" w:cs="Times New Roman"/>
        </w:rPr>
        <w:t>”</w:t>
      </w:r>
    </w:p>
    <w:p w14:paraId="1351DC87" w14:textId="6397F6A3"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She stamped her foot, more from the cold than in anger, but realizing at the same time that she had spent too long here, that she was expected elsewhere, and that this was his fault. </w:t>
      </w:r>
      <w:r w:rsidR="0017778B">
        <w:rPr>
          <w:rFonts w:ascii="Times New Roman" w:hAnsi="Times New Roman" w:cs="Times New Roman"/>
        </w:rPr>
        <w:t>“</w:t>
      </w:r>
      <w:r w:rsidRPr="0017778B">
        <w:rPr>
          <w:rFonts w:ascii="Times New Roman" w:hAnsi="Times New Roman" w:cs="Times New Roman"/>
        </w:rPr>
        <w:t>But see, you aren</w:t>
      </w:r>
      <w:r w:rsidR="0017778B">
        <w:rPr>
          <w:rFonts w:ascii="Times New Roman" w:hAnsi="Times New Roman" w:cs="Times New Roman"/>
        </w:rPr>
        <w:t>’</w:t>
      </w:r>
      <w:r w:rsidRPr="0017778B">
        <w:rPr>
          <w:rFonts w:ascii="Times New Roman" w:hAnsi="Times New Roman" w:cs="Times New Roman"/>
        </w:rPr>
        <w:t>t fair.</w:t>
      </w:r>
      <w:r w:rsidR="0017778B">
        <w:rPr>
          <w:rFonts w:ascii="Times New Roman" w:hAnsi="Times New Roman" w:cs="Times New Roman"/>
        </w:rPr>
        <w:t>”</w:t>
      </w:r>
    </w:p>
    <w:p w14:paraId="4685DEF0" w14:textId="50515250"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No?</w:t>
      </w:r>
      <w:r>
        <w:rPr>
          <w:rFonts w:ascii="Times New Roman" w:hAnsi="Times New Roman" w:cs="Times New Roman"/>
        </w:rPr>
        <w:t>”</w:t>
      </w:r>
    </w:p>
    <w:p w14:paraId="18C68A5C" w14:textId="10BA27B6"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No,</w:t>
      </w:r>
      <w:r>
        <w:rPr>
          <w:rFonts w:ascii="Times New Roman" w:hAnsi="Times New Roman" w:cs="Times New Roman"/>
        </w:rPr>
        <w:t>”</w:t>
      </w:r>
      <w:r w:rsidR="00C04850" w:rsidRPr="0017778B">
        <w:rPr>
          <w:rFonts w:ascii="Times New Roman" w:hAnsi="Times New Roman" w:cs="Times New Roman"/>
        </w:rPr>
        <w:t xml:space="preserve"> she said. </w:t>
      </w:r>
      <w:r>
        <w:rPr>
          <w:rFonts w:ascii="Times New Roman" w:hAnsi="Times New Roman" w:cs="Times New Roman"/>
        </w:rPr>
        <w:t>“</w:t>
      </w:r>
      <w:r w:rsidR="00C04850" w:rsidRPr="0017778B">
        <w:rPr>
          <w:rFonts w:ascii="Times New Roman" w:hAnsi="Times New Roman" w:cs="Times New Roman"/>
        </w:rPr>
        <w:t>That isn</w:t>
      </w:r>
      <w:r>
        <w:rPr>
          <w:rFonts w:ascii="Times New Roman" w:hAnsi="Times New Roman" w:cs="Times New Roman"/>
        </w:rPr>
        <w:t>’</w:t>
      </w:r>
      <w:r w:rsidR="00C04850" w:rsidRPr="0017778B">
        <w:rPr>
          <w:rFonts w:ascii="Times New Roman" w:hAnsi="Times New Roman" w:cs="Times New Roman"/>
        </w:rPr>
        <w:t>t fair at all to say. And it upsets him, you know, very much, when you say things like that. When you</w:t>
      </w:r>
      <w:r>
        <w:rPr>
          <w:rFonts w:ascii="Times New Roman" w:hAnsi="Times New Roman" w:cs="Times New Roman"/>
        </w:rPr>
        <w:t>’</w:t>
      </w:r>
      <w:r w:rsidR="00C04850" w:rsidRPr="0017778B">
        <w:rPr>
          <w:rFonts w:ascii="Times New Roman" w:hAnsi="Times New Roman" w:cs="Times New Roman"/>
        </w:rPr>
        <w:t>re unfair like that. You</w:t>
      </w:r>
      <w:r>
        <w:rPr>
          <w:rFonts w:ascii="Times New Roman" w:hAnsi="Times New Roman" w:cs="Times New Roman"/>
        </w:rPr>
        <w:t>’</w:t>
      </w:r>
      <w:r w:rsidR="00C04850" w:rsidRPr="0017778B">
        <w:rPr>
          <w:rFonts w:ascii="Times New Roman" w:hAnsi="Times New Roman" w:cs="Times New Roman"/>
        </w:rPr>
        <w:t>re making him unhappy.</w:t>
      </w:r>
      <w:r>
        <w:rPr>
          <w:rFonts w:ascii="Times New Roman" w:hAnsi="Times New Roman" w:cs="Times New Roman"/>
        </w:rPr>
        <w:t>”</w:t>
      </w:r>
      <w:r w:rsidR="00C04850" w:rsidRPr="0017778B">
        <w:rPr>
          <w:rFonts w:ascii="Times New Roman" w:hAnsi="Times New Roman" w:cs="Times New Roman"/>
        </w:rPr>
        <w:t xml:space="preserve"> The words were thickening in her mouth even as she spoke them. She was choking herself up and felt ridiculous.</w:t>
      </w:r>
    </w:p>
    <w:p w14:paraId="13B6B7DA" w14:textId="789BEC08"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It isn</w:t>
      </w:r>
      <w:r>
        <w:rPr>
          <w:rFonts w:ascii="Times New Roman" w:hAnsi="Times New Roman" w:cs="Times New Roman"/>
        </w:rPr>
        <w:t>’</w:t>
      </w:r>
      <w:r w:rsidR="00C04850" w:rsidRPr="0017778B">
        <w:rPr>
          <w:rFonts w:ascii="Times New Roman" w:hAnsi="Times New Roman" w:cs="Times New Roman"/>
        </w:rPr>
        <w:t>t my intention, believe me, Rebbetzin.</w:t>
      </w:r>
      <w:r>
        <w:rPr>
          <w:rFonts w:ascii="Times New Roman" w:hAnsi="Times New Roman" w:cs="Times New Roman"/>
        </w:rPr>
        <w:t>”</w:t>
      </w:r>
      <w:r w:rsidR="00C04850" w:rsidRPr="0017778B">
        <w:rPr>
          <w:rFonts w:ascii="Times New Roman" w:hAnsi="Times New Roman" w:cs="Times New Roman"/>
        </w:rPr>
        <w:t xml:space="preserve"> Now Jack was watching the withered leaves chase each other around the base of a tree trunk, and Anna watched them too because it was the only thing to watch. Her eyes were wet; she was glad he didn</w:t>
      </w:r>
      <w:r>
        <w:rPr>
          <w:rFonts w:ascii="Times New Roman" w:hAnsi="Times New Roman" w:cs="Times New Roman"/>
        </w:rPr>
        <w:t>’</w:t>
      </w:r>
      <w:r w:rsidR="00C04850" w:rsidRPr="0017778B">
        <w:rPr>
          <w:rFonts w:ascii="Times New Roman" w:hAnsi="Times New Roman" w:cs="Times New Roman"/>
        </w:rPr>
        <w:t xml:space="preserve">t look at her. </w:t>
      </w:r>
      <w:r>
        <w:rPr>
          <w:rFonts w:ascii="Times New Roman" w:hAnsi="Times New Roman" w:cs="Times New Roman"/>
        </w:rPr>
        <w:t>“</w:t>
      </w:r>
      <w:r w:rsidR="00C04850" w:rsidRPr="0017778B">
        <w:rPr>
          <w:rFonts w:ascii="Times New Roman" w:hAnsi="Times New Roman" w:cs="Times New Roman"/>
        </w:rPr>
        <w:t>You won</w:t>
      </w:r>
      <w:r>
        <w:rPr>
          <w:rFonts w:ascii="Times New Roman" w:hAnsi="Times New Roman" w:cs="Times New Roman"/>
        </w:rPr>
        <w:t>’</w:t>
      </w:r>
      <w:r w:rsidR="00C04850" w:rsidRPr="0017778B">
        <w:rPr>
          <w:rFonts w:ascii="Times New Roman" w:hAnsi="Times New Roman" w:cs="Times New Roman"/>
        </w:rPr>
        <w:t>t believe me, I know, but it isn</w:t>
      </w:r>
      <w:r>
        <w:rPr>
          <w:rFonts w:ascii="Times New Roman" w:hAnsi="Times New Roman" w:cs="Times New Roman"/>
        </w:rPr>
        <w:t>’</w:t>
      </w:r>
      <w:r w:rsidR="00C04850" w:rsidRPr="0017778B">
        <w:rPr>
          <w:rFonts w:ascii="Times New Roman" w:hAnsi="Times New Roman" w:cs="Times New Roman"/>
        </w:rPr>
        <w:t>t my intention to upset him. I would rather it weren</w:t>
      </w:r>
      <w:r>
        <w:rPr>
          <w:rFonts w:ascii="Times New Roman" w:hAnsi="Times New Roman" w:cs="Times New Roman"/>
        </w:rPr>
        <w:t>’</w:t>
      </w:r>
      <w:r w:rsidR="00C04850" w:rsidRPr="0017778B">
        <w:rPr>
          <w:rFonts w:ascii="Times New Roman" w:hAnsi="Times New Roman" w:cs="Times New Roman"/>
        </w:rPr>
        <w:t>t this way between us.</w:t>
      </w:r>
      <w:r>
        <w:rPr>
          <w:rFonts w:ascii="Times New Roman" w:hAnsi="Times New Roman" w:cs="Times New Roman"/>
        </w:rPr>
        <w:t>”</w:t>
      </w:r>
    </w:p>
    <w:p w14:paraId="63B7E429" w14:textId="50CB8577"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So make it n</w:t>
      </w:r>
      <w:r w:rsidR="00773CD4" w:rsidRPr="0017778B">
        <w:rPr>
          <w:rFonts w:ascii="Times New Roman" w:hAnsi="Times New Roman" w:cs="Times New Roman"/>
        </w:rPr>
        <w:t>ot that way. Or else find some</w:t>
      </w:r>
      <w:r w:rsidR="00C04850" w:rsidRPr="0017778B">
        <w:rPr>
          <w:rFonts w:ascii="Times New Roman" w:hAnsi="Times New Roman" w:cs="Times New Roman"/>
        </w:rPr>
        <w:t>where else to go.</w:t>
      </w:r>
      <w:r>
        <w:rPr>
          <w:rFonts w:ascii="Times New Roman" w:hAnsi="Times New Roman" w:cs="Times New Roman"/>
        </w:rPr>
        <w:t>”</w:t>
      </w:r>
    </w:p>
    <w:p w14:paraId="20B8DB0E" w14:textId="2745D263"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Maybe you</w:t>
      </w:r>
      <w:r>
        <w:rPr>
          <w:rFonts w:ascii="Times New Roman" w:hAnsi="Times New Roman" w:cs="Times New Roman"/>
        </w:rPr>
        <w:t>’</w:t>
      </w:r>
      <w:r w:rsidR="00C04850" w:rsidRPr="0017778B">
        <w:rPr>
          <w:rFonts w:ascii="Times New Roman" w:hAnsi="Times New Roman" w:cs="Times New Roman"/>
        </w:rPr>
        <w:t>re right. Maybe it</w:t>
      </w:r>
      <w:r>
        <w:rPr>
          <w:rFonts w:ascii="Times New Roman" w:hAnsi="Times New Roman" w:cs="Times New Roman"/>
        </w:rPr>
        <w:t>’</w:t>
      </w:r>
      <w:r w:rsidR="00C04850" w:rsidRPr="0017778B">
        <w:rPr>
          <w:rFonts w:ascii="Times New Roman" w:hAnsi="Times New Roman" w:cs="Times New Roman"/>
        </w:rPr>
        <w:t>s so, and I ought to leave. But—you won</w:t>
      </w:r>
      <w:r>
        <w:rPr>
          <w:rFonts w:ascii="Times New Roman" w:hAnsi="Times New Roman" w:cs="Times New Roman"/>
        </w:rPr>
        <w:t>’</w:t>
      </w:r>
      <w:r w:rsidR="00C04850" w:rsidRPr="0017778B">
        <w:rPr>
          <w:rFonts w:ascii="Times New Roman" w:hAnsi="Times New Roman" w:cs="Times New Roman"/>
        </w:rPr>
        <w:t>t believe me—it</w:t>
      </w:r>
      <w:r>
        <w:rPr>
          <w:rFonts w:ascii="Times New Roman" w:hAnsi="Times New Roman" w:cs="Times New Roman"/>
        </w:rPr>
        <w:t>’</w:t>
      </w:r>
      <w:r w:rsidR="00C04850" w:rsidRPr="0017778B">
        <w:rPr>
          <w:rFonts w:ascii="Times New Roman" w:hAnsi="Times New Roman" w:cs="Times New Roman"/>
        </w:rPr>
        <w:t>s a great disappointment to think of leaving. I hoped it might be right for me, this place.</w:t>
      </w:r>
      <w:r>
        <w:rPr>
          <w:rFonts w:ascii="Times New Roman" w:hAnsi="Times New Roman" w:cs="Times New Roman"/>
        </w:rPr>
        <w:t>”</w:t>
      </w:r>
    </w:p>
    <w:p w14:paraId="6EB8599C" w14:textId="1E44228B" w:rsidR="00C04850"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It was very late, and she felt foolish for staying this long. How could she have thought that she would succeed where Alfie had failed? How could she have thought that her words would do better than Alfie</w:t>
      </w:r>
      <w:r w:rsidR="0017778B">
        <w:rPr>
          <w:rFonts w:ascii="Times New Roman" w:hAnsi="Times New Roman" w:cs="Times New Roman"/>
        </w:rPr>
        <w:t>’</w:t>
      </w:r>
      <w:r w:rsidRPr="0017778B">
        <w:rPr>
          <w:rFonts w:ascii="Times New Roman" w:hAnsi="Times New Roman" w:cs="Times New Roman"/>
        </w:rPr>
        <w:t>s?</w:t>
      </w:r>
    </w:p>
    <w:p w14:paraId="3152B859" w14:textId="0BCCEEA9"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No, maybe I</w:t>
      </w:r>
      <w:r>
        <w:rPr>
          <w:rFonts w:ascii="Times New Roman" w:hAnsi="Times New Roman" w:cs="Times New Roman"/>
        </w:rPr>
        <w:t>’</w:t>
      </w:r>
      <w:r w:rsidR="00C04850" w:rsidRPr="0017778B">
        <w:rPr>
          <w:rFonts w:ascii="Times New Roman" w:hAnsi="Times New Roman" w:cs="Times New Roman"/>
        </w:rPr>
        <w:t>m too simple,</w:t>
      </w:r>
      <w:r>
        <w:rPr>
          <w:rFonts w:ascii="Times New Roman" w:hAnsi="Times New Roman" w:cs="Times New Roman"/>
        </w:rPr>
        <w:t>”</w:t>
      </w:r>
      <w:r w:rsidR="00C04850" w:rsidRPr="0017778B">
        <w:rPr>
          <w:rFonts w:ascii="Times New Roman" w:hAnsi="Times New Roman" w:cs="Times New Roman"/>
        </w:rPr>
        <w:t xml:space="preserve"> he continued, </w:t>
      </w:r>
      <w:r>
        <w:rPr>
          <w:rFonts w:ascii="Times New Roman" w:hAnsi="Times New Roman" w:cs="Times New Roman"/>
        </w:rPr>
        <w:t>“</w:t>
      </w:r>
      <w:r w:rsidR="00C04850" w:rsidRPr="0017778B">
        <w:rPr>
          <w:rFonts w:ascii="Times New Roman" w:hAnsi="Times New Roman" w:cs="Times New Roman"/>
        </w:rPr>
        <w:t>but for me the loving responsibility, as you say, is just what isn</w:t>
      </w:r>
      <w:r>
        <w:rPr>
          <w:rFonts w:ascii="Times New Roman" w:hAnsi="Times New Roman" w:cs="Times New Roman"/>
        </w:rPr>
        <w:t>’</w:t>
      </w:r>
      <w:r w:rsidR="00C04850" w:rsidRPr="0017778B">
        <w:rPr>
          <w:rFonts w:ascii="Times New Roman" w:hAnsi="Times New Roman" w:cs="Times New Roman"/>
        </w:rPr>
        <w:t>t right. There</w:t>
      </w:r>
      <w:r>
        <w:rPr>
          <w:rFonts w:ascii="Times New Roman" w:hAnsi="Times New Roman" w:cs="Times New Roman"/>
        </w:rPr>
        <w:t>’</w:t>
      </w:r>
      <w:r w:rsidR="00C04850" w:rsidRPr="0017778B">
        <w:rPr>
          <w:rFonts w:ascii="Times New Roman" w:hAnsi="Times New Roman" w:cs="Times New Roman"/>
        </w:rPr>
        <w:t>s something not right in what we</w:t>
      </w:r>
      <w:r>
        <w:rPr>
          <w:rFonts w:ascii="Times New Roman" w:hAnsi="Times New Roman" w:cs="Times New Roman"/>
        </w:rPr>
        <w:t>’</w:t>
      </w:r>
      <w:r w:rsidR="00C04850" w:rsidRPr="0017778B">
        <w:rPr>
          <w:rFonts w:ascii="Times New Roman" w:hAnsi="Times New Roman" w:cs="Times New Roman"/>
        </w:rPr>
        <w:t>re trying to do. It isn</w:t>
      </w:r>
      <w:r>
        <w:rPr>
          <w:rFonts w:ascii="Times New Roman" w:hAnsi="Times New Roman" w:cs="Times New Roman"/>
        </w:rPr>
        <w:t>’</w:t>
      </w:r>
      <w:r w:rsidR="00C04850" w:rsidRPr="0017778B">
        <w:rPr>
          <w:rFonts w:ascii="Times New Roman" w:hAnsi="Times New Roman" w:cs="Times New Roman"/>
        </w:rPr>
        <w:t>t for us.</w:t>
      </w:r>
      <w:r>
        <w:rPr>
          <w:rFonts w:ascii="Times New Roman" w:hAnsi="Times New Roman" w:cs="Times New Roman"/>
        </w:rPr>
        <w:t>”</w:t>
      </w:r>
    </w:p>
    <w:p w14:paraId="4D76FFC7" w14:textId="02BF9CBF"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For you,</w:t>
      </w:r>
      <w:r>
        <w:rPr>
          <w:rFonts w:ascii="Times New Roman" w:hAnsi="Times New Roman" w:cs="Times New Roman"/>
        </w:rPr>
        <w:t>”</w:t>
      </w:r>
      <w:r w:rsidR="00C04850" w:rsidRPr="0017778B">
        <w:rPr>
          <w:rFonts w:ascii="Times New Roman" w:hAnsi="Times New Roman" w:cs="Times New Roman"/>
        </w:rPr>
        <w:t xml:space="preserve"> she corrected. None of this had gone as she had hoped, and now this </w:t>
      </w:r>
      <w:r>
        <w:rPr>
          <w:rFonts w:ascii="Times New Roman" w:hAnsi="Times New Roman" w:cs="Times New Roman"/>
        </w:rPr>
        <w:t>“</w:t>
      </w:r>
      <w:r w:rsidR="00C04850" w:rsidRPr="0017778B">
        <w:rPr>
          <w:rFonts w:ascii="Times New Roman" w:hAnsi="Times New Roman" w:cs="Times New Roman"/>
        </w:rPr>
        <w:t>us.</w:t>
      </w:r>
      <w:r>
        <w:rPr>
          <w:rFonts w:ascii="Times New Roman" w:hAnsi="Times New Roman" w:cs="Times New Roman"/>
        </w:rPr>
        <w:t>”</w:t>
      </w:r>
      <w:r w:rsidR="00C04850" w:rsidRPr="0017778B">
        <w:rPr>
          <w:rFonts w:ascii="Times New Roman" w:hAnsi="Times New Roman" w:cs="Times New Roman"/>
        </w:rPr>
        <w:t xml:space="preserve"> What was it? She suspected it wasn</w:t>
      </w:r>
      <w:r>
        <w:rPr>
          <w:rFonts w:ascii="Times New Roman" w:hAnsi="Times New Roman" w:cs="Times New Roman"/>
        </w:rPr>
        <w:t>’</w:t>
      </w:r>
      <w:r w:rsidR="00C04850" w:rsidRPr="0017778B">
        <w:rPr>
          <w:rFonts w:ascii="Times New Roman" w:hAnsi="Times New Roman" w:cs="Times New Roman"/>
        </w:rPr>
        <w:t>t nice.</w:t>
      </w:r>
    </w:p>
    <w:p w14:paraId="693F6023" w14:textId="230E8F8A" w:rsidR="00C04850"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For all of us,</w:t>
      </w:r>
      <w:r>
        <w:rPr>
          <w:rFonts w:ascii="Times New Roman" w:hAnsi="Times New Roman" w:cs="Times New Roman"/>
        </w:rPr>
        <w:t>”</w:t>
      </w:r>
      <w:r w:rsidR="00C04850" w:rsidRPr="0017778B">
        <w:rPr>
          <w:rFonts w:ascii="Times New Roman" w:hAnsi="Times New Roman" w:cs="Times New Roman"/>
        </w:rPr>
        <w:t xml:space="preserve"> he said. His nose was running from the cold. Why didn</w:t>
      </w:r>
      <w:r>
        <w:rPr>
          <w:rFonts w:ascii="Times New Roman" w:hAnsi="Times New Roman" w:cs="Times New Roman"/>
        </w:rPr>
        <w:t>’</w:t>
      </w:r>
      <w:r w:rsidR="00C04850" w:rsidRPr="0017778B">
        <w:rPr>
          <w:rFonts w:ascii="Times New Roman" w:hAnsi="Times New Roman" w:cs="Times New Roman"/>
        </w:rPr>
        <w:t xml:space="preserve">t he do something? </w:t>
      </w:r>
      <w:r>
        <w:rPr>
          <w:rFonts w:ascii="Times New Roman" w:hAnsi="Times New Roman" w:cs="Times New Roman"/>
        </w:rPr>
        <w:t>“</w:t>
      </w:r>
      <w:r w:rsidR="00C04850" w:rsidRPr="0017778B">
        <w:rPr>
          <w:rFonts w:ascii="Times New Roman" w:hAnsi="Times New Roman" w:cs="Times New Roman"/>
        </w:rPr>
        <w:t>Human men and women. I don</w:t>
      </w:r>
      <w:r>
        <w:rPr>
          <w:rFonts w:ascii="Times New Roman" w:hAnsi="Times New Roman" w:cs="Times New Roman"/>
        </w:rPr>
        <w:t>’</w:t>
      </w:r>
      <w:r w:rsidR="00C04850" w:rsidRPr="0017778B">
        <w:rPr>
          <w:rFonts w:ascii="Times New Roman" w:hAnsi="Times New Roman" w:cs="Times New Roman"/>
        </w:rPr>
        <w:t>t know how to say it. We can</w:t>
      </w:r>
      <w:r>
        <w:rPr>
          <w:rFonts w:ascii="Times New Roman" w:hAnsi="Times New Roman" w:cs="Times New Roman"/>
        </w:rPr>
        <w:t>’</w:t>
      </w:r>
      <w:r w:rsidR="00C04850" w:rsidRPr="0017778B">
        <w:rPr>
          <w:rFonts w:ascii="Times New Roman" w:hAnsi="Times New Roman" w:cs="Times New Roman"/>
        </w:rPr>
        <w:t>t try to see like God sees. We can</w:t>
      </w:r>
      <w:r>
        <w:rPr>
          <w:rFonts w:ascii="Times New Roman" w:hAnsi="Times New Roman" w:cs="Times New Roman"/>
        </w:rPr>
        <w:t>’</w:t>
      </w:r>
      <w:r w:rsidR="00C04850" w:rsidRPr="0017778B">
        <w:rPr>
          <w:rFonts w:ascii="Times New Roman" w:hAnsi="Times New Roman" w:cs="Times New Roman"/>
        </w:rPr>
        <w:t>t try to love like the Lord of Hosts. To try is to become the opposite of kind. It</w:t>
      </w:r>
      <w:r>
        <w:rPr>
          <w:rFonts w:ascii="Times New Roman" w:hAnsi="Times New Roman" w:cs="Times New Roman"/>
        </w:rPr>
        <w:t>’</w:t>
      </w:r>
      <w:r w:rsidR="00C04850" w:rsidRPr="0017778B">
        <w:rPr>
          <w:rFonts w:ascii="Times New Roman" w:hAnsi="Times New Roman" w:cs="Times New Roman"/>
        </w:rPr>
        <w:t>s to become cruel. We love who is beside us. We help who reaches out a hand. Maybe God</w:t>
      </w:r>
      <w:r>
        <w:rPr>
          <w:rFonts w:ascii="Times New Roman" w:hAnsi="Times New Roman" w:cs="Times New Roman"/>
        </w:rPr>
        <w:t>’</w:t>
      </w:r>
      <w:r w:rsidR="00C04850" w:rsidRPr="0017778B">
        <w:rPr>
          <w:rFonts w:ascii="Times New Roman" w:hAnsi="Times New Roman" w:cs="Times New Roman"/>
        </w:rPr>
        <w:t>s way is more fair. Maybe. But for us it</w:t>
      </w:r>
      <w:r>
        <w:rPr>
          <w:rFonts w:ascii="Times New Roman" w:hAnsi="Times New Roman" w:cs="Times New Roman"/>
        </w:rPr>
        <w:t>’</w:t>
      </w:r>
      <w:r w:rsidR="00C04850" w:rsidRPr="0017778B">
        <w:rPr>
          <w:rFonts w:ascii="Times New Roman" w:hAnsi="Times New Roman" w:cs="Times New Roman"/>
        </w:rPr>
        <w:t>s not so good.</w:t>
      </w:r>
      <w:r>
        <w:rPr>
          <w:rFonts w:ascii="Times New Roman" w:hAnsi="Times New Roman" w:cs="Times New Roman"/>
        </w:rPr>
        <w:t>”</w:t>
      </w:r>
    </w:p>
    <w:p w14:paraId="3F581FAB" w14:textId="77777777" w:rsidR="00773CD4"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She was impatient with the glisten beneath his nose and wanted to slide farther down the bench, but something prevented her. It was his hand in hers. Whether it was she who had done this or he hardly made a difference. One of her hands was warm and moistly cradled, the other clutched cold against itself, and she preferred the cold and clutched. She stood. </w:t>
      </w:r>
    </w:p>
    <w:p w14:paraId="32C3ADC0" w14:textId="37F35720" w:rsidR="00773CD4"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C04850" w:rsidRPr="0017778B">
        <w:rPr>
          <w:rFonts w:ascii="Times New Roman" w:hAnsi="Times New Roman" w:cs="Times New Roman"/>
        </w:rPr>
        <w:t>For</w:t>
      </w:r>
      <w:r w:rsidR="00773CD4" w:rsidRPr="0017778B">
        <w:rPr>
          <w:rFonts w:ascii="Times New Roman" w:hAnsi="Times New Roman" w:cs="Times New Roman"/>
        </w:rPr>
        <w:t xml:space="preserve"> </w:t>
      </w:r>
      <w:r w:rsidR="00C04850" w:rsidRPr="0017778B">
        <w:rPr>
          <w:rFonts w:ascii="Times New Roman" w:hAnsi="Times New Roman" w:cs="Times New Roman"/>
        </w:rPr>
        <w:t>you,</w:t>
      </w:r>
      <w:r>
        <w:rPr>
          <w:rFonts w:ascii="Times New Roman" w:hAnsi="Times New Roman" w:cs="Times New Roman"/>
        </w:rPr>
        <w:t>”</w:t>
      </w:r>
      <w:r w:rsidR="00773CD4" w:rsidRPr="0017778B">
        <w:rPr>
          <w:rFonts w:ascii="Times New Roman" w:hAnsi="Times New Roman" w:cs="Times New Roman"/>
        </w:rPr>
        <w:t xml:space="preserve"> </w:t>
      </w:r>
      <w:r w:rsidR="00C04850" w:rsidRPr="0017778B">
        <w:rPr>
          <w:rFonts w:ascii="Times New Roman" w:hAnsi="Times New Roman" w:cs="Times New Roman"/>
        </w:rPr>
        <w:t>she</w:t>
      </w:r>
      <w:r w:rsidR="00773CD4" w:rsidRPr="0017778B">
        <w:rPr>
          <w:rFonts w:ascii="Times New Roman" w:hAnsi="Times New Roman" w:cs="Times New Roman"/>
        </w:rPr>
        <w:t xml:space="preserve"> </w:t>
      </w:r>
      <w:r w:rsidR="00C04850" w:rsidRPr="0017778B">
        <w:rPr>
          <w:rFonts w:ascii="Times New Roman" w:hAnsi="Times New Roman" w:cs="Times New Roman"/>
        </w:rPr>
        <w:t>said,</w:t>
      </w:r>
      <w:r w:rsidR="00773CD4" w:rsidRPr="0017778B">
        <w:rPr>
          <w:rFonts w:ascii="Times New Roman" w:hAnsi="Times New Roman" w:cs="Times New Roman"/>
        </w:rPr>
        <w:t xml:space="preserve"> </w:t>
      </w:r>
      <w:r w:rsidR="00C04850" w:rsidRPr="0017778B">
        <w:rPr>
          <w:rFonts w:ascii="Times New Roman" w:hAnsi="Times New Roman" w:cs="Times New Roman"/>
        </w:rPr>
        <w:t>and</w:t>
      </w:r>
      <w:r w:rsidR="00773CD4" w:rsidRPr="0017778B">
        <w:rPr>
          <w:rFonts w:ascii="Times New Roman" w:hAnsi="Times New Roman" w:cs="Times New Roman"/>
        </w:rPr>
        <w:t xml:space="preserve"> left.</w:t>
      </w:r>
    </w:p>
    <w:p w14:paraId="18BC24E4" w14:textId="77777777" w:rsidR="00E52628" w:rsidRDefault="00E52628" w:rsidP="00E52628">
      <w:pPr>
        <w:widowControl w:val="0"/>
        <w:autoSpaceDE w:val="0"/>
        <w:autoSpaceDN w:val="0"/>
        <w:adjustRightInd w:val="0"/>
        <w:spacing w:after="240" w:line="360" w:lineRule="auto"/>
        <w:rPr>
          <w:ins w:id="39" w:author="Mia Lipman" w:date="2013-11-22T21:55:00Z"/>
          <w:rFonts w:ascii="Times New Roman" w:hAnsi="Times New Roman" w:cs="Times New Roman"/>
          <w:b/>
        </w:rPr>
      </w:pPr>
    </w:p>
    <w:p w14:paraId="17ED754C" w14:textId="378AA77E" w:rsidR="00C04850" w:rsidRPr="0017778B" w:rsidRDefault="00773CD4" w:rsidP="00E52628">
      <w:pPr>
        <w:widowControl w:val="0"/>
        <w:autoSpaceDE w:val="0"/>
        <w:autoSpaceDN w:val="0"/>
        <w:adjustRightInd w:val="0"/>
        <w:spacing w:after="240" w:line="360" w:lineRule="auto"/>
        <w:rPr>
          <w:rFonts w:ascii="Times New Roman" w:hAnsi="Times New Roman" w:cs="Times New Roman"/>
        </w:rPr>
      </w:pPr>
      <w:r w:rsidRPr="0017778B">
        <w:rPr>
          <w:rFonts w:ascii="Times New Roman" w:hAnsi="Times New Roman" w:cs="Times New Roman"/>
          <w:b/>
        </w:rPr>
        <w:t>T</w:t>
      </w:r>
      <w:r w:rsidRPr="0017778B">
        <w:rPr>
          <w:rFonts w:ascii="Times New Roman" w:hAnsi="Times New Roman" w:cs="Times New Roman"/>
        </w:rPr>
        <w:t xml:space="preserve">hat night </w:t>
      </w:r>
      <w:r w:rsidR="00C04850" w:rsidRPr="0017778B">
        <w:rPr>
          <w:rFonts w:ascii="Times New Roman" w:hAnsi="Times New Roman" w:cs="Times New Roman"/>
        </w:rPr>
        <w:t>she had no patience. The slow boil of the soup infuriated her, her mind shut down in the onslaught of Alfie</w:t>
      </w:r>
      <w:r w:rsidR="0017778B">
        <w:rPr>
          <w:rFonts w:ascii="Times New Roman" w:hAnsi="Times New Roman" w:cs="Times New Roman"/>
        </w:rPr>
        <w:t>’</w:t>
      </w:r>
      <w:r w:rsidR="00C04850" w:rsidRPr="0017778B">
        <w:rPr>
          <w:rFonts w:ascii="Times New Roman" w:hAnsi="Times New Roman" w:cs="Times New Roman"/>
        </w:rPr>
        <w:t>s conversation, and then beneath him she lay stubbornly, and thought how strange</w:t>
      </w:r>
      <w:r w:rsidRPr="0017778B">
        <w:rPr>
          <w:rFonts w:ascii="Times New Roman" w:hAnsi="Times New Roman" w:cs="Times New Roman"/>
        </w:rPr>
        <w:t xml:space="preserve"> </w:t>
      </w:r>
      <w:r w:rsidR="00C04850" w:rsidRPr="0017778B">
        <w:rPr>
          <w:rFonts w:ascii="Times New Roman" w:hAnsi="Times New Roman" w:cs="Times New Roman"/>
        </w:rPr>
        <w:t>it was: she felt his need, but she was not a part of where it led. He thrashed about ecstatic and complete, and what was she in this? Lonely, that</w:t>
      </w:r>
      <w:r w:rsidR="0017778B">
        <w:rPr>
          <w:rFonts w:ascii="Times New Roman" w:hAnsi="Times New Roman" w:cs="Times New Roman"/>
        </w:rPr>
        <w:t>’</w:t>
      </w:r>
      <w:r w:rsidR="00C04850" w:rsidRPr="0017778B">
        <w:rPr>
          <w:rFonts w:ascii="Times New Roman" w:hAnsi="Times New Roman" w:cs="Times New Roman"/>
        </w:rPr>
        <w:t>s what she was, alone even in their lovemaking. The sorry oven belched and tried its best</w:t>
      </w:r>
      <w:ins w:id="40" w:author="Mia Lipman" w:date="2013-11-22T21:41:00Z">
        <w:r w:rsidR="0052263D">
          <w:rPr>
            <w:rFonts w:ascii="Times New Roman" w:hAnsi="Times New Roman" w:cs="Times New Roman"/>
          </w:rPr>
          <w:t>,</w:t>
        </w:r>
      </w:ins>
      <w:r w:rsidR="00C04850" w:rsidRPr="0017778B">
        <w:rPr>
          <w:rFonts w:ascii="Times New Roman" w:hAnsi="Times New Roman" w:cs="Times New Roman"/>
        </w:rPr>
        <w:t xml:space="preserve"> but she was cold beneath him, and lying there she thought she was aware of a chill desiccation throughout the colony, a withered groan all through the wood and stiffening mud, and it hurt her heart for Alfie, even knowing it could never make a difference. He was so lonely it could not make a difference what happened beyond the boundaries of his thoughts.</w:t>
      </w:r>
    </w:p>
    <w:p w14:paraId="0BB99039" w14:textId="77777777" w:rsidR="00773CD4" w:rsidRPr="0017778B" w:rsidRDefault="00C04850"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Later she drifted in and out of sleep as usual while he marched tir</w:t>
      </w:r>
      <w:r w:rsidR="00773CD4" w:rsidRPr="0017778B">
        <w:rPr>
          <w:rFonts w:ascii="Times New Roman" w:hAnsi="Times New Roman" w:cs="Times New Roman"/>
        </w:rPr>
        <w:t xml:space="preserve">elessly through the tangle of his own ideas, waiting until she would again be needed. It happened close to dawn. There would be snow before too long, and the meetinghouse must be repaired. </w:t>
      </w:r>
      <w:proofErr w:type="gramStart"/>
      <w:r w:rsidR="00773CD4" w:rsidRPr="0017778B">
        <w:rPr>
          <w:rFonts w:ascii="Times New Roman" w:hAnsi="Times New Roman" w:cs="Times New Roman"/>
        </w:rPr>
        <w:t>Whom should they send</w:t>
      </w:r>
      <w:proofErr w:type="gramEnd"/>
      <w:r w:rsidR="00773CD4" w:rsidRPr="0017778B">
        <w:rPr>
          <w:rFonts w:ascii="Times New Roman" w:hAnsi="Times New Roman" w:cs="Times New Roman"/>
        </w:rPr>
        <w:t xml:space="preserve">, </w:t>
      </w:r>
      <w:proofErr w:type="gramStart"/>
      <w:r w:rsidR="00773CD4" w:rsidRPr="0017778B">
        <w:rPr>
          <w:rFonts w:ascii="Times New Roman" w:hAnsi="Times New Roman" w:cs="Times New Roman"/>
        </w:rPr>
        <w:t>he wanted to know</w:t>
      </w:r>
      <w:proofErr w:type="gramEnd"/>
      <w:r w:rsidR="00773CD4" w:rsidRPr="0017778B">
        <w:rPr>
          <w:rFonts w:ascii="Times New Roman" w:hAnsi="Times New Roman" w:cs="Times New Roman"/>
        </w:rPr>
        <w:t>. Someone must drive to Pittsfield for supplies, and whom could they spare just now?</w:t>
      </w:r>
    </w:p>
    <w:p w14:paraId="68DE833E" w14:textId="649E82E6" w:rsidR="00773CD4"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773CD4" w:rsidRPr="0017778B">
        <w:rPr>
          <w:rFonts w:ascii="Times New Roman" w:hAnsi="Times New Roman" w:cs="Times New Roman"/>
        </w:rPr>
        <w:t>Send Jack, of course. A gesture of goodwill.</w:t>
      </w:r>
      <w:r>
        <w:rPr>
          <w:rFonts w:ascii="Times New Roman" w:hAnsi="Times New Roman" w:cs="Times New Roman"/>
        </w:rPr>
        <w:t>”</w:t>
      </w:r>
    </w:p>
    <w:p w14:paraId="3B5DC5A1" w14:textId="534F6B3F" w:rsidR="00773CD4"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773CD4" w:rsidRPr="0017778B">
        <w:rPr>
          <w:rFonts w:ascii="Times New Roman" w:hAnsi="Times New Roman" w:cs="Times New Roman"/>
        </w:rPr>
        <w:t>Of course. There</w:t>
      </w:r>
      <w:r>
        <w:rPr>
          <w:rFonts w:ascii="Times New Roman" w:hAnsi="Times New Roman" w:cs="Times New Roman"/>
        </w:rPr>
        <w:t>’</w:t>
      </w:r>
      <w:r w:rsidR="00773CD4" w:rsidRPr="0017778B">
        <w:rPr>
          <w:rFonts w:ascii="Times New Roman" w:hAnsi="Times New Roman" w:cs="Times New Roman"/>
        </w:rPr>
        <w:t>s no other answer. You understand so well.</w:t>
      </w:r>
      <w:r>
        <w:rPr>
          <w:rFonts w:ascii="Times New Roman" w:hAnsi="Times New Roman" w:cs="Times New Roman"/>
        </w:rPr>
        <w:t>”</w:t>
      </w:r>
    </w:p>
    <w:p w14:paraId="17737EBE" w14:textId="5D485933" w:rsidR="00773CD4" w:rsidRPr="0017778B" w:rsidRDefault="00773CD4"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He pushed her hair back from her face and stared at her</w:t>
      </w:r>
      <w:ins w:id="41" w:author="Mia Lipman" w:date="2013-11-22T21:42:00Z">
        <w:r w:rsidR="0052263D">
          <w:rPr>
            <w:rFonts w:ascii="Times New Roman" w:hAnsi="Times New Roman" w:cs="Times New Roman"/>
          </w:rPr>
          <w:t>,</w:t>
        </w:r>
      </w:ins>
      <w:r w:rsidRPr="0017778B">
        <w:rPr>
          <w:rFonts w:ascii="Times New Roman" w:hAnsi="Times New Roman" w:cs="Times New Roman"/>
        </w:rPr>
        <w:t xml:space="preserve"> delighted.</w:t>
      </w:r>
    </w:p>
    <w:p w14:paraId="44D1FCEA" w14:textId="0991DDDC" w:rsidR="00773CD4"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773CD4" w:rsidRPr="0017778B">
        <w:rPr>
          <w:rFonts w:ascii="Times New Roman" w:hAnsi="Times New Roman" w:cs="Times New Roman"/>
        </w:rPr>
        <w:t>I</w:t>
      </w:r>
      <w:r>
        <w:rPr>
          <w:rFonts w:ascii="Times New Roman" w:hAnsi="Times New Roman" w:cs="Times New Roman"/>
        </w:rPr>
        <w:t>’</w:t>
      </w:r>
      <w:r w:rsidR="00773CD4" w:rsidRPr="0017778B">
        <w:rPr>
          <w:rFonts w:ascii="Times New Roman" w:hAnsi="Times New Roman" w:cs="Times New Roman"/>
        </w:rPr>
        <w:t>m tired,</w:t>
      </w:r>
      <w:r>
        <w:rPr>
          <w:rFonts w:ascii="Times New Roman" w:hAnsi="Times New Roman" w:cs="Times New Roman"/>
        </w:rPr>
        <w:t>”</w:t>
      </w:r>
      <w:r w:rsidR="00773CD4" w:rsidRPr="0017778B">
        <w:rPr>
          <w:rFonts w:ascii="Times New Roman" w:hAnsi="Times New Roman" w:cs="Times New Roman"/>
        </w:rPr>
        <w:t xml:space="preserve"> she said, and turned away from him.</w:t>
      </w:r>
    </w:p>
    <w:p w14:paraId="46E07832" w14:textId="77777777" w:rsidR="00773CD4" w:rsidRPr="0017778B" w:rsidRDefault="00773CD4" w:rsidP="00E52628">
      <w:pPr>
        <w:widowControl w:val="0"/>
        <w:autoSpaceDE w:val="0"/>
        <w:autoSpaceDN w:val="0"/>
        <w:adjustRightInd w:val="0"/>
        <w:spacing w:after="240" w:line="360" w:lineRule="auto"/>
        <w:ind w:firstLine="720"/>
        <w:rPr>
          <w:rFonts w:ascii="Times New Roman" w:hAnsi="Times New Roman" w:cs="Times New Roman"/>
        </w:rPr>
      </w:pPr>
    </w:p>
    <w:p w14:paraId="2C6FF22D" w14:textId="0D8B670D" w:rsidR="00773CD4" w:rsidRPr="0017778B" w:rsidRDefault="0017778B" w:rsidP="00E52628">
      <w:pPr>
        <w:widowControl w:val="0"/>
        <w:autoSpaceDE w:val="0"/>
        <w:autoSpaceDN w:val="0"/>
        <w:adjustRightInd w:val="0"/>
        <w:spacing w:after="240" w:line="360" w:lineRule="auto"/>
        <w:rPr>
          <w:rFonts w:ascii="Times New Roman" w:hAnsi="Times New Roman" w:cs="Times New Roman"/>
        </w:rPr>
      </w:pPr>
      <w:r>
        <w:rPr>
          <w:rFonts w:ascii="Times New Roman" w:hAnsi="Times New Roman" w:cs="Times New Roman"/>
        </w:rPr>
        <w:t>“</w:t>
      </w:r>
      <w:r w:rsidR="00773CD4" w:rsidRPr="0017778B">
        <w:rPr>
          <w:rFonts w:ascii="Times New Roman" w:hAnsi="Times New Roman" w:cs="Times New Roman"/>
          <w:b/>
        </w:rPr>
        <w:t>W</w:t>
      </w:r>
      <w:r w:rsidR="00773CD4" w:rsidRPr="0017778B">
        <w:rPr>
          <w:rFonts w:ascii="Times New Roman" w:hAnsi="Times New Roman" w:cs="Times New Roman"/>
        </w:rPr>
        <w:t>hy me?</w:t>
      </w:r>
      <w:r>
        <w:rPr>
          <w:rFonts w:ascii="Times New Roman" w:hAnsi="Times New Roman" w:cs="Times New Roman"/>
        </w:rPr>
        <w:t>”</w:t>
      </w:r>
      <w:r w:rsidR="00773CD4" w:rsidRPr="0017778B">
        <w:rPr>
          <w:rFonts w:ascii="Times New Roman" w:hAnsi="Times New Roman" w:cs="Times New Roman"/>
        </w:rPr>
        <w:t xml:space="preserve"> Jack</w:t>
      </w:r>
      <w:r>
        <w:rPr>
          <w:rFonts w:ascii="Times New Roman" w:hAnsi="Times New Roman" w:cs="Times New Roman"/>
        </w:rPr>
        <w:t>’</w:t>
      </w:r>
      <w:r w:rsidR="00773CD4" w:rsidRPr="0017778B">
        <w:rPr>
          <w:rFonts w:ascii="Times New Roman" w:hAnsi="Times New Roman" w:cs="Times New Roman"/>
        </w:rPr>
        <w:t>s back gleamed silver pale in the linty light, beading and heaving as he worked the lever press to churn out Alfie</w:t>
      </w:r>
      <w:r>
        <w:rPr>
          <w:rFonts w:ascii="Times New Roman" w:hAnsi="Times New Roman" w:cs="Times New Roman"/>
        </w:rPr>
        <w:t>’</w:t>
      </w:r>
      <w:r w:rsidR="00773CD4" w:rsidRPr="0017778B">
        <w:rPr>
          <w:rFonts w:ascii="Times New Roman" w:hAnsi="Times New Roman" w:cs="Times New Roman"/>
        </w:rPr>
        <w:t>s newsletter. The room</w:t>
      </w:r>
      <w:r>
        <w:rPr>
          <w:rFonts w:ascii="Times New Roman" w:hAnsi="Times New Roman" w:cs="Times New Roman"/>
        </w:rPr>
        <w:t>’</w:t>
      </w:r>
      <w:r w:rsidR="00773CD4" w:rsidRPr="0017778B">
        <w:rPr>
          <w:rFonts w:ascii="Times New Roman" w:hAnsi="Times New Roman" w:cs="Times New Roman"/>
        </w:rPr>
        <w:t>s stink of manure and rot had been transformed by the a</w:t>
      </w:r>
      <w:r w:rsidR="00436F65" w:rsidRPr="0017778B">
        <w:rPr>
          <w:rFonts w:ascii="Times New Roman" w:hAnsi="Times New Roman" w:cs="Times New Roman"/>
        </w:rPr>
        <w:t>ddition of Jack</w:t>
      </w:r>
      <w:r>
        <w:rPr>
          <w:rFonts w:ascii="Times New Roman" w:hAnsi="Times New Roman" w:cs="Times New Roman"/>
        </w:rPr>
        <w:t>’</w:t>
      </w:r>
      <w:r w:rsidR="00436F65" w:rsidRPr="0017778B">
        <w:rPr>
          <w:rFonts w:ascii="Times New Roman" w:hAnsi="Times New Roman" w:cs="Times New Roman"/>
        </w:rPr>
        <w:t>s sweat, which</w:t>
      </w:r>
      <w:r w:rsidR="00773CD4" w:rsidRPr="0017778B">
        <w:rPr>
          <w:rFonts w:ascii="Times New Roman" w:hAnsi="Times New Roman" w:cs="Times New Roman"/>
        </w:rPr>
        <w:t xml:space="preserve"> made it less unpleasant. </w:t>
      </w:r>
    </w:p>
    <w:p w14:paraId="5DAA8448" w14:textId="629893C5" w:rsidR="00773CD4"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773CD4" w:rsidRPr="0017778B">
        <w:rPr>
          <w:rFonts w:ascii="Times New Roman" w:hAnsi="Times New Roman" w:cs="Times New Roman"/>
        </w:rPr>
        <w:t>Because he</w:t>
      </w:r>
      <w:r>
        <w:rPr>
          <w:rFonts w:ascii="Times New Roman" w:hAnsi="Times New Roman" w:cs="Times New Roman"/>
        </w:rPr>
        <w:t>’</w:t>
      </w:r>
      <w:r w:rsidR="00773CD4" w:rsidRPr="0017778B">
        <w:rPr>
          <w:rFonts w:ascii="Times New Roman" w:hAnsi="Times New Roman" w:cs="Times New Roman"/>
        </w:rPr>
        <w:t>s trusting you. It</w:t>
      </w:r>
      <w:r>
        <w:rPr>
          <w:rFonts w:ascii="Times New Roman" w:hAnsi="Times New Roman" w:cs="Times New Roman"/>
        </w:rPr>
        <w:t>’</w:t>
      </w:r>
      <w:r w:rsidR="00773CD4" w:rsidRPr="0017778B">
        <w:rPr>
          <w:rFonts w:ascii="Times New Roman" w:hAnsi="Times New Roman" w:cs="Times New Roman"/>
        </w:rPr>
        <w:t>s a compliment. That</w:t>
      </w:r>
      <w:r>
        <w:rPr>
          <w:rFonts w:ascii="Times New Roman" w:hAnsi="Times New Roman" w:cs="Times New Roman"/>
        </w:rPr>
        <w:t>’</w:t>
      </w:r>
      <w:r w:rsidR="00773CD4" w:rsidRPr="0017778B">
        <w:rPr>
          <w:rFonts w:ascii="Times New Roman" w:hAnsi="Times New Roman" w:cs="Times New Roman"/>
        </w:rPr>
        <w:t>s how you should take it.</w:t>
      </w:r>
      <w:r>
        <w:rPr>
          <w:rFonts w:ascii="Times New Roman" w:hAnsi="Times New Roman" w:cs="Times New Roman"/>
        </w:rPr>
        <w:t>”</w:t>
      </w:r>
    </w:p>
    <w:p w14:paraId="71A1B97C" w14:textId="3CA4EC78" w:rsidR="00773CD4"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436F65" w:rsidRPr="0017778B">
        <w:rPr>
          <w:rFonts w:ascii="Times New Roman" w:hAnsi="Times New Roman" w:cs="Times New Roman"/>
        </w:rPr>
        <w:t>Pardon me for saying, but if he needs to trust, that</w:t>
      </w:r>
      <w:r>
        <w:rPr>
          <w:rFonts w:ascii="Times New Roman" w:hAnsi="Times New Roman" w:cs="Times New Roman"/>
        </w:rPr>
        <w:t>’</w:t>
      </w:r>
      <w:r w:rsidR="00436F65" w:rsidRPr="0017778B">
        <w:rPr>
          <w:rFonts w:ascii="Times New Roman" w:hAnsi="Times New Roman" w:cs="Times New Roman"/>
        </w:rPr>
        <w:t>s no compliment.</w:t>
      </w:r>
      <w:r>
        <w:rPr>
          <w:rFonts w:ascii="Times New Roman" w:hAnsi="Times New Roman" w:cs="Times New Roman"/>
        </w:rPr>
        <w:t>”</w:t>
      </w:r>
      <w:r w:rsidR="00773CD4" w:rsidRPr="0017778B">
        <w:rPr>
          <w:rFonts w:ascii="Times New Roman" w:hAnsi="Times New Roman" w:cs="Times New Roman"/>
        </w:rPr>
        <w:t xml:space="preserve"> </w:t>
      </w:r>
      <w:r w:rsidR="00436F65" w:rsidRPr="0017778B">
        <w:rPr>
          <w:rFonts w:ascii="Times New Roman" w:hAnsi="Times New Roman" w:cs="Times New Roman"/>
        </w:rPr>
        <w:t>He lifted the shirt from the back of the chair and</w:t>
      </w:r>
      <w:ins w:id="42" w:author="Mia Lipman" w:date="2013-11-22T21:42:00Z">
        <w:r w:rsidR="00920C55">
          <w:rPr>
            <w:rFonts w:ascii="Times New Roman" w:hAnsi="Times New Roman" w:cs="Times New Roman"/>
          </w:rPr>
          <w:t>,</w:t>
        </w:r>
      </w:ins>
      <w:r w:rsidR="00436F65" w:rsidRPr="0017778B">
        <w:rPr>
          <w:rFonts w:ascii="Times New Roman" w:hAnsi="Times New Roman" w:cs="Times New Roman"/>
        </w:rPr>
        <w:t xml:space="preserve"> wrapping it around his neck</w:t>
      </w:r>
      <w:ins w:id="43" w:author="Mia Lipman" w:date="2013-11-22T21:42:00Z">
        <w:r w:rsidR="00920C55">
          <w:rPr>
            <w:rFonts w:ascii="Times New Roman" w:hAnsi="Times New Roman" w:cs="Times New Roman"/>
          </w:rPr>
          <w:t>,</w:t>
        </w:r>
      </w:ins>
      <w:r w:rsidR="00436F65" w:rsidRPr="0017778B">
        <w:rPr>
          <w:rFonts w:ascii="Times New Roman" w:hAnsi="Times New Roman" w:cs="Times New Roman"/>
        </w:rPr>
        <w:t xml:space="preserve"> he smiled. </w:t>
      </w:r>
      <w:r>
        <w:rPr>
          <w:rFonts w:ascii="Times New Roman" w:hAnsi="Times New Roman" w:cs="Times New Roman"/>
        </w:rPr>
        <w:t>“</w:t>
      </w:r>
      <w:r w:rsidR="00436F65" w:rsidRPr="0017778B">
        <w:rPr>
          <w:rFonts w:ascii="Times New Roman" w:hAnsi="Times New Roman" w:cs="Times New Roman"/>
        </w:rPr>
        <w:t>So, when? Today? You</w:t>
      </w:r>
      <w:r>
        <w:rPr>
          <w:rFonts w:ascii="Times New Roman" w:hAnsi="Times New Roman" w:cs="Times New Roman"/>
        </w:rPr>
        <w:t>’</w:t>
      </w:r>
      <w:r w:rsidR="00436F65" w:rsidRPr="0017778B">
        <w:rPr>
          <w:rFonts w:ascii="Times New Roman" w:hAnsi="Times New Roman" w:cs="Times New Roman"/>
        </w:rPr>
        <w:t>ll send me off with a king</w:t>
      </w:r>
      <w:r>
        <w:rPr>
          <w:rFonts w:ascii="Times New Roman" w:hAnsi="Times New Roman" w:cs="Times New Roman"/>
        </w:rPr>
        <w:t>’</w:t>
      </w:r>
      <w:r w:rsidR="00436F65" w:rsidRPr="0017778B">
        <w:rPr>
          <w:rFonts w:ascii="Times New Roman" w:hAnsi="Times New Roman" w:cs="Times New Roman"/>
        </w:rPr>
        <w:t>s ransom and hope that I return?</w:t>
      </w:r>
      <w:r>
        <w:rPr>
          <w:rFonts w:ascii="Times New Roman" w:hAnsi="Times New Roman" w:cs="Times New Roman"/>
        </w:rPr>
        <w:t>”</w:t>
      </w:r>
    </w:p>
    <w:p w14:paraId="6455C97F" w14:textId="6D14C357" w:rsidR="00436F65" w:rsidRPr="0017778B" w:rsidRDefault="00436F65"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 xml:space="preserve">She ran a finger through the condensation dripping down the dirty window and said, </w:t>
      </w:r>
      <w:r w:rsidR="0017778B">
        <w:rPr>
          <w:rFonts w:ascii="Times New Roman" w:hAnsi="Times New Roman" w:cs="Times New Roman"/>
        </w:rPr>
        <w:t>“</w:t>
      </w:r>
      <w:r w:rsidRPr="0017778B">
        <w:rPr>
          <w:rFonts w:ascii="Times New Roman" w:hAnsi="Times New Roman" w:cs="Times New Roman"/>
        </w:rPr>
        <w:t>What if you don</w:t>
      </w:r>
      <w:r w:rsidR="0017778B">
        <w:rPr>
          <w:rFonts w:ascii="Times New Roman" w:hAnsi="Times New Roman" w:cs="Times New Roman"/>
        </w:rPr>
        <w:t>’</w:t>
      </w:r>
      <w:r w:rsidRPr="0017778B">
        <w:rPr>
          <w:rFonts w:ascii="Times New Roman" w:hAnsi="Times New Roman" w:cs="Times New Roman"/>
        </w:rPr>
        <w:t>t?</w:t>
      </w:r>
      <w:r w:rsidR="0017778B">
        <w:rPr>
          <w:rFonts w:ascii="Times New Roman" w:hAnsi="Times New Roman" w:cs="Times New Roman"/>
        </w:rPr>
        <w:t>”</w:t>
      </w:r>
    </w:p>
    <w:p w14:paraId="4A200C4A" w14:textId="77777777" w:rsidR="00436F65" w:rsidRPr="0017778B" w:rsidRDefault="00436F65"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Only the concave dip of his chest still moved. He watched her closely.</w:t>
      </w:r>
    </w:p>
    <w:p w14:paraId="4A845616" w14:textId="0692CAEE" w:rsidR="00436F65"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436F65" w:rsidRPr="0017778B">
        <w:rPr>
          <w:rFonts w:ascii="Times New Roman" w:hAnsi="Times New Roman" w:cs="Times New Roman"/>
        </w:rPr>
        <w:t>Believe me, me you can trust.</w:t>
      </w:r>
      <w:r>
        <w:rPr>
          <w:rFonts w:ascii="Times New Roman" w:hAnsi="Times New Roman" w:cs="Times New Roman"/>
        </w:rPr>
        <w:t>”</w:t>
      </w:r>
    </w:p>
    <w:p w14:paraId="51E776B6" w14:textId="7EA8F531" w:rsidR="00436F65"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436F65" w:rsidRPr="0017778B">
        <w:rPr>
          <w:rFonts w:ascii="Times New Roman" w:hAnsi="Times New Roman" w:cs="Times New Roman"/>
        </w:rPr>
        <w:t>Yes,</w:t>
      </w:r>
      <w:r>
        <w:rPr>
          <w:rFonts w:ascii="Times New Roman" w:hAnsi="Times New Roman" w:cs="Times New Roman"/>
        </w:rPr>
        <w:t>”</w:t>
      </w:r>
      <w:r w:rsidR="00436F65" w:rsidRPr="0017778B">
        <w:rPr>
          <w:rFonts w:ascii="Times New Roman" w:hAnsi="Times New Roman" w:cs="Times New Roman"/>
        </w:rPr>
        <w:t xml:space="preserve"> she said, </w:t>
      </w:r>
      <w:r>
        <w:rPr>
          <w:rFonts w:ascii="Times New Roman" w:hAnsi="Times New Roman" w:cs="Times New Roman"/>
        </w:rPr>
        <w:t>“</w:t>
      </w:r>
      <w:r w:rsidR="00436F65" w:rsidRPr="0017778B">
        <w:rPr>
          <w:rFonts w:ascii="Times New Roman" w:hAnsi="Times New Roman" w:cs="Times New Roman"/>
        </w:rPr>
        <w:t>but what if you don</w:t>
      </w:r>
      <w:r>
        <w:rPr>
          <w:rFonts w:ascii="Times New Roman" w:hAnsi="Times New Roman" w:cs="Times New Roman"/>
        </w:rPr>
        <w:t>’</w:t>
      </w:r>
      <w:r w:rsidR="00436F65" w:rsidRPr="0017778B">
        <w:rPr>
          <w:rFonts w:ascii="Times New Roman" w:hAnsi="Times New Roman" w:cs="Times New Roman"/>
        </w:rPr>
        <w:t>t?</w:t>
      </w:r>
      <w:r>
        <w:rPr>
          <w:rFonts w:ascii="Times New Roman" w:hAnsi="Times New Roman" w:cs="Times New Roman"/>
        </w:rPr>
        <w:t>”</w:t>
      </w:r>
    </w:p>
    <w:p w14:paraId="37C21376" w14:textId="0B26DE63" w:rsidR="00436F65" w:rsidRPr="0017778B" w:rsidRDefault="00436F65" w:rsidP="00E52628">
      <w:pPr>
        <w:spacing w:line="360" w:lineRule="auto"/>
        <w:ind w:firstLine="720"/>
        <w:rPr>
          <w:rFonts w:ascii="Times New Roman" w:hAnsi="Times New Roman" w:cs="Times New Roman"/>
        </w:rPr>
      </w:pPr>
      <w:r w:rsidRPr="0017778B">
        <w:rPr>
          <w:rFonts w:ascii="Times New Roman" w:hAnsi="Times New Roman" w:cs="Times New Roman"/>
        </w:rPr>
        <w:t xml:space="preserve"> He swabbed his forehead with the shirt, </w:t>
      </w:r>
      <w:proofErr w:type="gramStart"/>
      <w:r w:rsidRPr="0017778B">
        <w:rPr>
          <w:rFonts w:ascii="Times New Roman" w:hAnsi="Times New Roman" w:cs="Times New Roman"/>
        </w:rPr>
        <w:t>then</w:t>
      </w:r>
      <w:proofErr w:type="gramEnd"/>
      <w:r w:rsidRPr="0017778B">
        <w:rPr>
          <w:rFonts w:ascii="Times New Roman" w:hAnsi="Times New Roman" w:cs="Times New Roman"/>
        </w:rPr>
        <w:t xml:space="preserve"> put one arm in and the other.</w:t>
      </w:r>
      <w:r w:rsidR="0017778B">
        <w:rPr>
          <w:rFonts w:ascii="Times New Roman" w:hAnsi="Times New Roman" w:cs="Times New Roman"/>
        </w:rPr>
        <w:t xml:space="preserve"> </w:t>
      </w:r>
      <w:r w:rsidRPr="0017778B">
        <w:rPr>
          <w:rFonts w:ascii="Times New Roman" w:hAnsi="Times New Roman" w:cs="Times New Roman"/>
        </w:rPr>
        <w:t xml:space="preserve">His voice was no longer friendly, but neither was it unfriendly. </w:t>
      </w:r>
      <w:r w:rsidR="0017778B">
        <w:rPr>
          <w:rFonts w:ascii="Times New Roman" w:hAnsi="Times New Roman" w:cs="Times New Roman"/>
        </w:rPr>
        <w:t>“</w:t>
      </w:r>
      <w:r w:rsidRPr="0017778B">
        <w:rPr>
          <w:rFonts w:ascii="Times New Roman" w:hAnsi="Times New Roman" w:cs="Times New Roman"/>
        </w:rPr>
        <w:t>Listen, do you want me or not? Truthfully, I</w:t>
      </w:r>
      <w:r w:rsidR="0017778B">
        <w:rPr>
          <w:rFonts w:ascii="Times New Roman" w:hAnsi="Times New Roman" w:cs="Times New Roman"/>
        </w:rPr>
        <w:t>’</w:t>
      </w:r>
      <w:r w:rsidRPr="0017778B">
        <w:rPr>
          <w:rFonts w:ascii="Times New Roman" w:hAnsi="Times New Roman" w:cs="Times New Roman"/>
        </w:rPr>
        <w:t xml:space="preserve">d rather not make the trip. </w:t>
      </w:r>
      <w:proofErr w:type="gramStart"/>
      <w:r w:rsidRPr="0017778B">
        <w:rPr>
          <w:rFonts w:ascii="Times New Roman" w:hAnsi="Times New Roman" w:cs="Times New Roman"/>
        </w:rPr>
        <w:t>You want me to go</w:t>
      </w:r>
      <w:proofErr w:type="gramEnd"/>
      <w:r w:rsidRPr="0017778B">
        <w:rPr>
          <w:rFonts w:ascii="Times New Roman" w:hAnsi="Times New Roman" w:cs="Times New Roman"/>
        </w:rPr>
        <w:t xml:space="preserve">, </w:t>
      </w:r>
      <w:proofErr w:type="gramStart"/>
      <w:r w:rsidRPr="0017778B">
        <w:rPr>
          <w:rFonts w:ascii="Times New Roman" w:hAnsi="Times New Roman" w:cs="Times New Roman"/>
        </w:rPr>
        <w:t>I</w:t>
      </w:r>
      <w:r w:rsidR="0017778B">
        <w:rPr>
          <w:rFonts w:ascii="Times New Roman" w:hAnsi="Times New Roman" w:cs="Times New Roman"/>
        </w:rPr>
        <w:t>’</w:t>
      </w:r>
      <w:r w:rsidRPr="0017778B">
        <w:rPr>
          <w:rFonts w:ascii="Times New Roman" w:hAnsi="Times New Roman" w:cs="Times New Roman"/>
        </w:rPr>
        <w:t>ll go</w:t>
      </w:r>
      <w:proofErr w:type="gramEnd"/>
      <w:r w:rsidRPr="0017778B">
        <w:rPr>
          <w:rFonts w:ascii="Times New Roman" w:hAnsi="Times New Roman" w:cs="Times New Roman"/>
        </w:rPr>
        <w:t>.</w:t>
      </w:r>
      <w:r w:rsidR="0017778B">
        <w:rPr>
          <w:rFonts w:ascii="Times New Roman" w:hAnsi="Times New Roman" w:cs="Times New Roman"/>
        </w:rPr>
        <w:t xml:space="preserve"> </w:t>
      </w:r>
      <w:r w:rsidRPr="0017778B">
        <w:rPr>
          <w:rFonts w:ascii="Times New Roman" w:hAnsi="Times New Roman" w:cs="Times New Roman"/>
        </w:rPr>
        <w:t>But maybe you should stop with so many compliments.</w:t>
      </w:r>
      <w:r w:rsidR="0017778B">
        <w:rPr>
          <w:rFonts w:ascii="Times New Roman" w:hAnsi="Times New Roman" w:cs="Times New Roman"/>
        </w:rPr>
        <w:t>”</w:t>
      </w:r>
    </w:p>
    <w:p w14:paraId="2B716C90" w14:textId="60F37819" w:rsidR="00436F65" w:rsidRPr="0017778B" w:rsidRDefault="00436F65" w:rsidP="00E52628">
      <w:pPr>
        <w:spacing w:line="360" w:lineRule="auto"/>
        <w:ind w:firstLine="720"/>
        <w:rPr>
          <w:rFonts w:ascii="Times New Roman" w:hAnsi="Times New Roman" w:cs="Times New Roman"/>
        </w:rPr>
      </w:pPr>
      <w:r w:rsidRPr="0017778B">
        <w:rPr>
          <w:rFonts w:ascii="Times New Roman" w:hAnsi="Times New Roman" w:cs="Times New Roman"/>
        </w:rPr>
        <w:t>It was just like when she found her hand in his.</w:t>
      </w:r>
      <w:r w:rsidR="0017778B">
        <w:rPr>
          <w:rFonts w:ascii="Times New Roman" w:hAnsi="Times New Roman" w:cs="Times New Roman"/>
        </w:rPr>
        <w:t xml:space="preserve"> </w:t>
      </w:r>
      <w:r w:rsidRPr="0017778B">
        <w:rPr>
          <w:rFonts w:ascii="Times New Roman" w:hAnsi="Times New Roman" w:cs="Times New Roman"/>
        </w:rPr>
        <w:t xml:space="preserve">She heard a voice saying, </w:t>
      </w:r>
      <w:r w:rsidR="0017778B">
        <w:rPr>
          <w:rFonts w:ascii="Times New Roman" w:hAnsi="Times New Roman" w:cs="Times New Roman"/>
        </w:rPr>
        <w:t>“</w:t>
      </w:r>
      <w:r w:rsidRPr="0017778B">
        <w:rPr>
          <w:rFonts w:ascii="Times New Roman" w:hAnsi="Times New Roman" w:cs="Times New Roman"/>
        </w:rPr>
        <w:t>Is it possible, perhaps, that we could send the money elsewhere?</w:t>
      </w:r>
      <w:r w:rsidR="0017778B">
        <w:rPr>
          <w:rFonts w:ascii="Times New Roman" w:hAnsi="Times New Roman" w:cs="Times New Roman"/>
        </w:rPr>
        <w:t>”</w:t>
      </w:r>
      <w:r w:rsidRPr="0017778B">
        <w:rPr>
          <w:rFonts w:ascii="Times New Roman" w:hAnsi="Times New Roman" w:cs="Times New Roman"/>
        </w:rPr>
        <w:t xml:space="preserve"> and if it weren</w:t>
      </w:r>
      <w:r w:rsidR="0017778B">
        <w:rPr>
          <w:rFonts w:ascii="Times New Roman" w:hAnsi="Times New Roman" w:cs="Times New Roman"/>
        </w:rPr>
        <w:t>’</w:t>
      </w:r>
      <w:r w:rsidRPr="0017778B">
        <w:rPr>
          <w:rFonts w:ascii="Times New Roman" w:hAnsi="Times New Roman" w:cs="Times New Roman"/>
        </w:rPr>
        <w:t>t the same one she</w:t>
      </w:r>
      <w:r w:rsidR="0017778B">
        <w:rPr>
          <w:rFonts w:ascii="Times New Roman" w:hAnsi="Times New Roman" w:cs="Times New Roman"/>
        </w:rPr>
        <w:t>’</w:t>
      </w:r>
      <w:r w:rsidRPr="0017778B">
        <w:rPr>
          <w:rFonts w:ascii="Times New Roman" w:hAnsi="Times New Roman" w:cs="Times New Roman"/>
        </w:rPr>
        <w:t>d always heard out of her mouth</w:t>
      </w:r>
      <w:ins w:id="44" w:author="Mia Lipman" w:date="2013-11-22T21:43:00Z">
        <w:r w:rsidR="00920C55">
          <w:rPr>
            <w:rFonts w:ascii="Times New Roman" w:hAnsi="Times New Roman" w:cs="Times New Roman"/>
          </w:rPr>
          <w:t>,</w:t>
        </w:r>
      </w:ins>
      <w:r w:rsidRPr="0017778B">
        <w:rPr>
          <w:rFonts w:ascii="Times New Roman" w:hAnsi="Times New Roman" w:cs="Times New Roman"/>
        </w:rPr>
        <w:t xml:space="preserve"> she would have believed it was someone else</w:t>
      </w:r>
      <w:r w:rsidR="0017778B">
        <w:rPr>
          <w:rFonts w:ascii="Times New Roman" w:hAnsi="Times New Roman" w:cs="Times New Roman"/>
        </w:rPr>
        <w:t>’</w:t>
      </w:r>
      <w:r w:rsidRPr="0017778B">
        <w:rPr>
          <w:rFonts w:ascii="Times New Roman" w:hAnsi="Times New Roman" w:cs="Times New Roman"/>
        </w:rPr>
        <w:t>s.</w:t>
      </w:r>
      <w:r w:rsidR="0017778B">
        <w:rPr>
          <w:rFonts w:ascii="Times New Roman" w:hAnsi="Times New Roman" w:cs="Times New Roman"/>
        </w:rPr>
        <w:t xml:space="preserve"> </w:t>
      </w:r>
    </w:p>
    <w:p w14:paraId="395E89DC" w14:textId="382AF899" w:rsidR="00436F65" w:rsidRPr="0017778B" w:rsidRDefault="00436F65" w:rsidP="00E52628">
      <w:pPr>
        <w:spacing w:line="360" w:lineRule="auto"/>
        <w:ind w:firstLine="720"/>
        <w:rPr>
          <w:rFonts w:ascii="Times New Roman" w:hAnsi="Times New Roman" w:cs="Times New Roman"/>
        </w:rPr>
      </w:pPr>
      <w:r w:rsidRPr="0017778B">
        <w:rPr>
          <w:rFonts w:ascii="Times New Roman" w:hAnsi="Times New Roman" w:cs="Times New Roman"/>
        </w:rPr>
        <w:t>He set his jaw; it didn</w:t>
      </w:r>
      <w:r w:rsidR="0017778B">
        <w:rPr>
          <w:rFonts w:ascii="Times New Roman" w:hAnsi="Times New Roman" w:cs="Times New Roman"/>
        </w:rPr>
        <w:t>’</w:t>
      </w:r>
      <w:r w:rsidRPr="0017778B">
        <w:rPr>
          <w:rFonts w:ascii="Times New Roman" w:hAnsi="Times New Roman" w:cs="Times New Roman"/>
        </w:rPr>
        <w:t>t seem nice.</w:t>
      </w:r>
    </w:p>
    <w:p w14:paraId="7ADB8393" w14:textId="172EF081" w:rsidR="00773CD4"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773CD4" w:rsidRPr="0017778B">
        <w:rPr>
          <w:rFonts w:ascii="Times New Roman" w:hAnsi="Times New Roman" w:cs="Times New Roman"/>
        </w:rPr>
        <w:t>I have a sister.</w:t>
      </w:r>
      <w:r>
        <w:rPr>
          <w:rFonts w:ascii="Times New Roman" w:hAnsi="Times New Roman" w:cs="Times New Roman"/>
        </w:rPr>
        <w:t>”</w:t>
      </w:r>
    </w:p>
    <w:p w14:paraId="5253A99E" w14:textId="77777777" w:rsidR="00773CD4" w:rsidRPr="0017778B" w:rsidRDefault="00773CD4"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The nod was curt. He closed his eyes. It was a long time before he spoke.</w:t>
      </w:r>
    </w:p>
    <w:p w14:paraId="6E9EFF1E" w14:textId="4531466F" w:rsidR="00773CD4" w:rsidRPr="0017778B" w:rsidRDefault="0017778B" w:rsidP="00E52628">
      <w:pPr>
        <w:widowControl w:val="0"/>
        <w:autoSpaceDE w:val="0"/>
        <w:autoSpaceDN w:val="0"/>
        <w:adjustRightInd w:val="0"/>
        <w:spacing w:after="240" w:line="360" w:lineRule="auto"/>
        <w:ind w:firstLine="720"/>
        <w:rPr>
          <w:rFonts w:ascii="Times New Roman" w:hAnsi="Times New Roman" w:cs="Times New Roman"/>
        </w:rPr>
      </w:pPr>
      <w:r>
        <w:rPr>
          <w:rFonts w:ascii="Times New Roman" w:hAnsi="Times New Roman" w:cs="Times New Roman"/>
        </w:rPr>
        <w:t>“</w:t>
      </w:r>
      <w:r w:rsidR="00773CD4" w:rsidRPr="0017778B">
        <w:rPr>
          <w:rFonts w:ascii="Times New Roman" w:hAnsi="Times New Roman" w:cs="Times New Roman"/>
        </w:rPr>
        <w:t>You won</w:t>
      </w:r>
      <w:r>
        <w:rPr>
          <w:rFonts w:ascii="Times New Roman" w:hAnsi="Times New Roman" w:cs="Times New Roman"/>
        </w:rPr>
        <w:t>’</w:t>
      </w:r>
      <w:r w:rsidR="00773CD4" w:rsidRPr="0017778B">
        <w:rPr>
          <w:rFonts w:ascii="Times New Roman" w:hAnsi="Times New Roman" w:cs="Times New Roman"/>
        </w:rPr>
        <w:t>t believe me,</w:t>
      </w:r>
      <w:r>
        <w:rPr>
          <w:rFonts w:ascii="Times New Roman" w:hAnsi="Times New Roman" w:cs="Times New Roman"/>
        </w:rPr>
        <w:t>”</w:t>
      </w:r>
      <w:r w:rsidR="00773CD4" w:rsidRPr="0017778B">
        <w:rPr>
          <w:rFonts w:ascii="Times New Roman" w:hAnsi="Times New Roman" w:cs="Times New Roman"/>
        </w:rPr>
        <w:t xml:space="preserve"> he finally said. </w:t>
      </w:r>
      <w:r>
        <w:rPr>
          <w:rFonts w:ascii="Times New Roman" w:hAnsi="Times New Roman" w:cs="Times New Roman"/>
        </w:rPr>
        <w:t>“</w:t>
      </w:r>
      <w:r w:rsidR="00773CD4" w:rsidRPr="0017778B">
        <w:rPr>
          <w:rFonts w:ascii="Times New Roman" w:hAnsi="Times New Roman" w:cs="Times New Roman"/>
        </w:rPr>
        <w:t>But I don</w:t>
      </w:r>
      <w:r>
        <w:rPr>
          <w:rFonts w:ascii="Times New Roman" w:hAnsi="Times New Roman" w:cs="Times New Roman"/>
        </w:rPr>
        <w:t>’</w:t>
      </w:r>
      <w:r w:rsidR="00773CD4" w:rsidRPr="0017778B">
        <w:rPr>
          <w:rFonts w:ascii="Times New Roman" w:hAnsi="Times New Roman" w:cs="Times New Roman"/>
        </w:rPr>
        <w:t>t like to leave. I</w:t>
      </w:r>
      <w:r>
        <w:rPr>
          <w:rFonts w:ascii="Times New Roman" w:hAnsi="Times New Roman" w:cs="Times New Roman"/>
        </w:rPr>
        <w:t>’</w:t>
      </w:r>
      <w:r w:rsidR="00773CD4" w:rsidRPr="0017778B">
        <w:rPr>
          <w:rFonts w:ascii="Times New Roman" w:hAnsi="Times New Roman" w:cs="Times New Roman"/>
        </w:rPr>
        <w:t>ll do what you ask, but I don</w:t>
      </w:r>
      <w:r>
        <w:rPr>
          <w:rFonts w:ascii="Times New Roman" w:hAnsi="Times New Roman" w:cs="Times New Roman"/>
        </w:rPr>
        <w:t>’</w:t>
      </w:r>
      <w:r w:rsidR="00773CD4" w:rsidRPr="0017778B">
        <w:rPr>
          <w:rFonts w:ascii="Times New Roman" w:hAnsi="Times New Roman" w:cs="Times New Roman"/>
        </w:rPr>
        <w:t>t like to leave this place.</w:t>
      </w:r>
      <w:r>
        <w:rPr>
          <w:rFonts w:ascii="Times New Roman" w:hAnsi="Times New Roman" w:cs="Times New Roman"/>
        </w:rPr>
        <w:t>”</w:t>
      </w:r>
    </w:p>
    <w:p w14:paraId="64AE113D" w14:textId="77777777" w:rsidR="00773CD4" w:rsidRPr="0017778B" w:rsidRDefault="00773CD4"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She had no sentimental urge to gaze on Alfie in his sleep that night, but took one long look anyway, thinking that this was how she would remember him: contented and cut o</w:t>
      </w:r>
      <w:r w:rsidR="00436F65" w:rsidRPr="0017778B">
        <w:rPr>
          <w:rFonts w:ascii="Times New Roman" w:hAnsi="Times New Roman" w:cs="Times New Roman"/>
        </w:rPr>
        <w:t>ff, wrapped tight in his immacu</w:t>
      </w:r>
      <w:r w:rsidRPr="0017778B">
        <w:rPr>
          <w:rFonts w:ascii="Times New Roman" w:hAnsi="Times New Roman" w:cs="Times New Roman"/>
        </w:rPr>
        <w:t>late kindness.</w:t>
      </w:r>
    </w:p>
    <w:p w14:paraId="04D84E5F" w14:textId="77777777" w:rsidR="00773CD4" w:rsidRPr="0017778B" w:rsidRDefault="00773CD4"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Would he miss her; could he? She felt that he would not and could not, but this did not make her</w:t>
      </w:r>
      <w:r w:rsidR="00436F65" w:rsidRPr="0017778B">
        <w:rPr>
          <w:rFonts w:ascii="Times New Roman" w:hAnsi="Times New Roman" w:cs="Times New Roman"/>
        </w:rPr>
        <w:t xml:space="preserve"> lo</w:t>
      </w:r>
      <w:r w:rsidRPr="0017778B">
        <w:rPr>
          <w:rFonts w:ascii="Times New Roman" w:hAnsi="Times New Roman" w:cs="Times New Roman"/>
        </w:rPr>
        <w:t>ve him less. It only made her leave.</w:t>
      </w:r>
    </w:p>
    <w:p w14:paraId="2CEA2A1E" w14:textId="77777777" w:rsidR="00E52628" w:rsidRDefault="00E52628" w:rsidP="00E52628">
      <w:pPr>
        <w:widowControl w:val="0"/>
        <w:autoSpaceDE w:val="0"/>
        <w:autoSpaceDN w:val="0"/>
        <w:adjustRightInd w:val="0"/>
        <w:spacing w:after="240" w:line="360" w:lineRule="auto"/>
        <w:rPr>
          <w:ins w:id="45" w:author="Mia Lipman" w:date="2013-11-22T21:56:00Z"/>
          <w:rFonts w:ascii="Times New Roman" w:hAnsi="Times New Roman" w:cs="Times New Roman"/>
          <w:b/>
        </w:rPr>
      </w:pPr>
    </w:p>
    <w:p w14:paraId="794333A0" w14:textId="1E107C88" w:rsidR="00773CD4" w:rsidRPr="0017778B" w:rsidRDefault="00436F65" w:rsidP="00E52628">
      <w:pPr>
        <w:widowControl w:val="0"/>
        <w:autoSpaceDE w:val="0"/>
        <w:autoSpaceDN w:val="0"/>
        <w:adjustRightInd w:val="0"/>
        <w:spacing w:after="240" w:line="360" w:lineRule="auto"/>
        <w:rPr>
          <w:rFonts w:ascii="Times New Roman" w:hAnsi="Times New Roman" w:cs="Times New Roman"/>
        </w:rPr>
      </w:pPr>
      <w:r w:rsidRPr="0017778B">
        <w:rPr>
          <w:rFonts w:ascii="Times New Roman" w:hAnsi="Times New Roman" w:cs="Times New Roman"/>
          <w:b/>
        </w:rPr>
        <w:t>A</w:t>
      </w:r>
      <w:r w:rsidRPr="0017778B">
        <w:rPr>
          <w:rFonts w:ascii="Times New Roman" w:hAnsi="Times New Roman" w:cs="Times New Roman"/>
        </w:rPr>
        <w:t>nd yet</w:t>
      </w:r>
      <w:r w:rsidR="00773CD4" w:rsidRPr="0017778B">
        <w:rPr>
          <w:rFonts w:ascii="Times New Roman" w:hAnsi="Times New Roman" w:cs="Times New Roman"/>
        </w:rPr>
        <w:t xml:space="preserve"> she never did entirely. At least my mother would have said she never did. If my mother had known what I know now, she would have blamed those five years in New Marlborough</w:t>
      </w:r>
      <w:r w:rsidRPr="0017778B">
        <w:rPr>
          <w:rFonts w:ascii="Times New Roman" w:hAnsi="Times New Roman" w:cs="Times New Roman"/>
        </w:rPr>
        <w:t xml:space="preserve"> </w:t>
      </w:r>
      <w:r w:rsidR="00773CD4" w:rsidRPr="0017778B">
        <w:rPr>
          <w:rFonts w:ascii="Times New Roman" w:hAnsi="Times New Roman" w:cs="Times New Roman"/>
        </w:rPr>
        <w:t>for the chill remove she had always felt in her mother</w:t>
      </w:r>
      <w:r w:rsidR="0017778B">
        <w:rPr>
          <w:rFonts w:ascii="Times New Roman" w:hAnsi="Times New Roman" w:cs="Times New Roman"/>
        </w:rPr>
        <w:t>’</w:t>
      </w:r>
      <w:r w:rsidR="00773CD4" w:rsidRPr="0017778B">
        <w:rPr>
          <w:rFonts w:ascii="Times New Roman" w:hAnsi="Times New Roman" w:cs="Times New Roman"/>
        </w:rPr>
        <w:t>s way of loving. Not like the way her father loved—sweet, simple Jack, so easy and adoring; not like her fierce aunt Rachel, cursing your existence and then smothering you in kisses. No, her mother loved wrong, she</w:t>
      </w:r>
      <w:r w:rsidR="0017778B">
        <w:rPr>
          <w:rFonts w:ascii="Times New Roman" w:hAnsi="Times New Roman" w:cs="Times New Roman"/>
        </w:rPr>
        <w:t>’</w:t>
      </w:r>
      <w:r w:rsidR="00773CD4" w:rsidRPr="0017778B">
        <w:rPr>
          <w:rFonts w:ascii="Times New Roman" w:hAnsi="Times New Roman" w:cs="Times New Roman"/>
        </w:rPr>
        <w:t xml:space="preserve">d always claimed, </w:t>
      </w:r>
      <w:r w:rsidRPr="0017778B">
        <w:rPr>
          <w:rFonts w:ascii="Times New Roman" w:hAnsi="Times New Roman" w:cs="Times New Roman"/>
        </w:rPr>
        <w:t>wept over little Vietnamese ba</w:t>
      </w:r>
      <w:r w:rsidR="00773CD4" w:rsidRPr="0017778B">
        <w:rPr>
          <w:rFonts w:ascii="Times New Roman" w:hAnsi="Times New Roman" w:cs="Times New Roman"/>
        </w:rPr>
        <w:t>bies, marched for the children of Africa, but when you scraped your knee sh</w:t>
      </w:r>
      <w:r w:rsidRPr="0017778B">
        <w:rPr>
          <w:rFonts w:ascii="Times New Roman" w:hAnsi="Times New Roman" w:cs="Times New Roman"/>
        </w:rPr>
        <w:t>e might gaze down at your blub</w:t>
      </w:r>
      <w:r w:rsidR="00773CD4" w:rsidRPr="0017778B">
        <w:rPr>
          <w:rFonts w:ascii="Times New Roman" w:hAnsi="Times New Roman" w:cs="Times New Roman"/>
        </w:rPr>
        <w:t xml:space="preserve">bering, snot-nosed self like you were anyone, just a child like any other. Her child, yes, but </w:t>
      </w:r>
      <w:proofErr w:type="gramStart"/>
      <w:r w:rsidR="00773CD4" w:rsidRPr="0017778B">
        <w:rPr>
          <w:rFonts w:ascii="Times New Roman" w:hAnsi="Times New Roman" w:cs="Times New Roman"/>
        </w:rPr>
        <w:t>a child like</w:t>
      </w:r>
      <w:proofErr w:type="gramEnd"/>
      <w:r w:rsidR="00773CD4" w:rsidRPr="0017778B">
        <w:rPr>
          <w:rFonts w:ascii="Times New Roman" w:hAnsi="Times New Roman" w:cs="Times New Roman"/>
        </w:rPr>
        <w:t xml:space="preserve"> any other all the same, and who were you to carry on like this? My mother said her mother had made her feel so lonely as a girl that no number of friends could warm her up. She</w:t>
      </w:r>
      <w:r w:rsidR="0017778B">
        <w:rPr>
          <w:rFonts w:ascii="Times New Roman" w:hAnsi="Times New Roman" w:cs="Times New Roman"/>
        </w:rPr>
        <w:t>’</w:t>
      </w:r>
      <w:r w:rsidR="00773CD4" w:rsidRPr="0017778B">
        <w:rPr>
          <w:rFonts w:ascii="Times New Roman" w:hAnsi="Times New Roman" w:cs="Times New Roman"/>
        </w:rPr>
        <w:t>d piled on friends like sweaters, and it was never enough. I saw none of this in my grandmother.</w:t>
      </w:r>
    </w:p>
    <w:p w14:paraId="22208C45" w14:textId="2340F03C" w:rsidR="00773CD4" w:rsidRPr="0017778B" w:rsidRDefault="00773CD4"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But then one bloated afternoon in Palm Beach Gardens, while an</w:t>
      </w:r>
      <w:r w:rsidR="00436F65" w:rsidRPr="0017778B">
        <w:rPr>
          <w:rFonts w:ascii="Times New Roman" w:hAnsi="Times New Roman" w:cs="Times New Roman"/>
        </w:rPr>
        <w:t xml:space="preserve"> August thunderstorm was steam</w:t>
      </w:r>
      <w:r w:rsidRPr="0017778B">
        <w:rPr>
          <w:rFonts w:ascii="Times New Roman" w:hAnsi="Times New Roman" w:cs="Times New Roman"/>
        </w:rPr>
        <w:t>ing on the other side of the sliding doors, she pulled out an unfamiliar album. On the front page was an old photograph of a man I</w:t>
      </w:r>
      <w:r w:rsidR="0017778B">
        <w:rPr>
          <w:rFonts w:ascii="Times New Roman" w:hAnsi="Times New Roman" w:cs="Times New Roman"/>
        </w:rPr>
        <w:t>’</w:t>
      </w:r>
      <w:r w:rsidRPr="0017778B">
        <w:rPr>
          <w:rFonts w:ascii="Times New Roman" w:hAnsi="Times New Roman" w:cs="Times New Roman"/>
        </w:rPr>
        <w:t xml:space="preserve">d never seen among the besilked and befeathered Viennese she loved to bring to life in stories. </w:t>
      </w:r>
      <w:r w:rsidR="0017778B">
        <w:rPr>
          <w:rFonts w:ascii="Times New Roman" w:hAnsi="Times New Roman" w:cs="Times New Roman"/>
        </w:rPr>
        <w:t>“</w:t>
      </w:r>
      <w:r w:rsidRPr="0017778B">
        <w:rPr>
          <w:rFonts w:ascii="Times New Roman" w:hAnsi="Times New Roman" w:cs="Times New Roman"/>
        </w:rPr>
        <w:t>Alfie,</w:t>
      </w:r>
      <w:r w:rsidR="0017778B">
        <w:rPr>
          <w:rFonts w:ascii="Times New Roman" w:hAnsi="Times New Roman" w:cs="Times New Roman"/>
        </w:rPr>
        <w:t>”</w:t>
      </w:r>
      <w:r w:rsidRPr="0017778B">
        <w:rPr>
          <w:rFonts w:ascii="Times New Roman" w:hAnsi="Times New Roman" w:cs="Times New Roman"/>
        </w:rPr>
        <w:t xml:space="preserve"> she</w:t>
      </w:r>
      <w:r w:rsidR="0017778B">
        <w:rPr>
          <w:rFonts w:ascii="Times New Roman" w:hAnsi="Times New Roman" w:cs="Times New Roman"/>
        </w:rPr>
        <w:t>’</w:t>
      </w:r>
      <w:r w:rsidRPr="0017778B">
        <w:rPr>
          <w:rFonts w:ascii="Times New Roman" w:hAnsi="Times New Roman" w:cs="Times New Roman"/>
        </w:rPr>
        <w:t xml:space="preserve">d said, </w:t>
      </w:r>
      <w:r w:rsidR="0017778B">
        <w:rPr>
          <w:rFonts w:ascii="Times New Roman" w:hAnsi="Times New Roman" w:cs="Times New Roman"/>
        </w:rPr>
        <w:t>“</w:t>
      </w:r>
      <w:r w:rsidRPr="0017778B">
        <w:rPr>
          <w:rFonts w:ascii="Times New Roman" w:hAnsi="Times New Roman" w:cs="Times New Roman"/>
        </w:rPr>
        <w:t>like your uncle.</w:t>
      </w:r>
      <w:r w:rsidR="0017778B">
        <w:rPr>
          <w:rFonts w:ascii="Times New Roman" w:hAnsi="Times New Roman" w:cs="Times New Roman"/>
        </w:rPr>
        <w:t>”</w:t>
      </w:r>
      <w:r w:rsidRPr="0017778B">
        <w:rPr>
          <w:rFonts w:ascii="Times New Roman" w:hAnsi="Times New Roman" w:cs="Times New Roman"/>
        </w:rPr>
        <w:t xml:space="preserve"> A handsome face smiled out from the past, eyes cold with a righteous light. A very young man, so certain of the possibilities of human kindness, ready to share a burden with the Lord of Hosts.</w:t>
      </w:r>
    </w:p>
    <w:p w14:paraId="26AC5FBC" w14:textId="1328E65E" w:rsidR="00C04850" w:rsidRPr="0017778B" w:rsidRDefault="00773CD4" w:rsidP="00E52628">
      <w:pPr>
        <w:widowControl w:val="0"/>
        <w:autoSpaceDE w:val="0"/>
        <w:autoSpaceDN w:val="0"/>
        <w:adjustRightInd w:val="0"/>
        <w:spacing w:after="240" w:line="360" w:lineRule="auto"/>
        <w:ind w:firstLine="720"/>
        <w:rPr>
          <w:rFonts w:ascii="Times New Roman" w:hAnsi="Times New Roman" w:cs="Times New Roman"/>
        </w:rPr>
      </w:pPr>
      <w:r w:rsidRPr="0017778B">
        <w:rPr>
          <w:rFonts w:ascii="Times New Roman" w:hAnsi="Times New Roman" w:cs="Times New Roman"/>
        </w:rPr>
        <w:t>I think she died still loving him.</w:t>
      </w:r>
    </w:p>
    <w:tbl>
      <w:tblPr>
        <w:tblW w:w="15100" w:type="dxa"/>
        <w:tblBorders>
          <w:top w:val="nil"/>
          <w:left w:val="nil"/>
          <w:right w:val="nil"/>
        </w:tblBorders>
        <w:tblLayout w:type="fixed"/>
        <w:tblLook w:val="0000" w:firstRow="0" w:lastRow="0" w:firstColumn="0" w:lastColumn="0" w:noHBand="0" w:noVBand="0"/>
      </w:tblPr>
      <w:tblGrid>
        <w:gridCol w:w="15100"/>
      </w:tblGrid>
      <w:tr w:rsidR="00773CD4" w:rsidRPr="0017778B" w14:paraId="106DD45B" w14:textId="77777777" w:rsidTr="00773CD4">
        <w:tc>
          <w:tcPr>
            <w:tcW w:w="15100" w:type="dxa"/>
            <w:tcMar>
              <w:top w:w="20" w:type="nil"/>
              <w:left w:w="20" w:type="nil"/>
              <w:bottom w:w="20" w:type="nil"/>
              <w:right w:w="20" w:type="nil"/>
            </w:tcMar>
            <w:vAlign w:val="center"/>
          </w:tcPr>
          <w:p w14:paraId="3583C694" w14:textId="77777777" w:rsidR="00773CD4" w:rsidRDefault="00773CD4" w:rsidP="00E52628">
            <w:pPr>
              <w:widowControl w:val="0"/>
              <w:autoSpaceDE w:val="0"/>
              <w:autoSpaceDN w:val="0"/>
              <w:adjustRightInd w:val="0"/>
              <w:spacing w:after="240" w:line="360" w:lineRule="auto"/>
              <w:rPr>
                <w:ins w:id="46" w:author="Yael Goldstein Love" w:date="2013-11-23T12:21:00Z"/>
                <w:rFonts w:ascii="Times New Roman" w:hAnsi="Times New Roman" w:cs="Times New Roman"/>
              </w:rPr>
            </w:pPr>
          </w:p>
          <w:p w14:paraId="1B65EDAA" w14:textId="77777777" w:rsidR="00D669F8" w:rsidRPr="0017778B" w:rsidRDefault="00D669F8" w:rsidP="00D669F8">
            <w:pPr>
              <w:widowControl w:val="0"/>
              <w:autoSpaceDE w:val="0"/>
              <w:autoSpaceDN w:val="0"/>
              <w:adjustRightInd w:val="0"/>
              <w:spacing w:line="360" w:lineRule="auto"/>
              <w:rPr>
                <w:ins w:id="47" w:author="Yael Goldstein Love" w:date="2013-11-23T12:21:00Z"/>
                <w:rFonts w:ascii="Times New Roman" w:hAnsi="Times New Roman" w:cs="Times New Roman"/>
              </w:rPr>
            </w:pPr>
            <w:ins w:id="48" w:author="Yael Goldstein Love" w:date="2013-11-23T12:21:00Z">
              <w:r w:rsidRPr="0017778B">
                <w:rPr>
                  <w:rFonts w:ascii="Times New Roman" w:hAnsi="Times New Roman" w:cs="Times New Roman"/>
                </w:rPr>
                <w:t xml:space="preserve">Originally published in </w:t>
              </w:r>
              <w:r w:rsidRPr="00E346A6">
                <w:rPr>
                  <w:rFonts w:ascii="Times New Roman" w:hAnsi="Times New Roman" w:cs="Times New Roman"/>
                  <w:i/>
                </w:rPr>
                <w:t>Commentary</w:t>
              </w:r>
              <w:r w:rsidRPr="0017778B">
                <w:rPr>
                  <w:rFonts w:ascii="Times New Roman" w:hAnsi="Times New Roman" w:cs="Times New Roman"/>
                </w:rPr>
                <w:t>, July/August 2010</w:t>
              </w:r>
            </w:ins>
          </w:p>
          <w:p w14:paraId="3DE189BC" w14:textId="3BB2FA2A" w:rsidR="00D669F8" w:rsidRPr="0017778B" w:rsidRDefault="00D669F8" w:rsidP="00E52628">
            <w:pPr>
              <w:widowControl w:val="0"/>
              <w:autoSpaceDE w:val="0"/>
              <w:autoSpaceDN w:val="0"/>
              <w:adjustRightInd w:val="0"/>
              <w:spacing w:after="240" w:line="360" w:lineRule="auto"/>
              <w:rPr>
                <w:rFonts w:ascii="Times New Roman" w:hAnsi="Times New Roman" w:cs="Times New Roman"/>
              </w:rPr>
            </w:pPr>
            <w:ins w:id="49" w:author="Yael Goldstein Love" w:date="2013-11-23T12:21:00Z">
              <w:r>
                <w:rPr>
                  <w:rFonts w:ascii="Times New Roman" w:hAnsi="Times New Roman" w:cs="Times New Roman"/>
                </w:rPr>
                <w:t>.</w:t>
              </w:r>
            </w:ins>
          </w:p>
        </w:tc>
      </w:tr>
    </w:tbl>
    <w:p w14:paraId="60785F7A" w14:textId="77777777" w:rsidR="001E374B" w:rsidRPr="0017778B" w:rsidRDefault="001E374B" w:rsidP="00D669F8">
      <w:pPr>
        <w:spacing w:line="360" w:lineRule="auto"/>
        <w:rPr>
          <w:rFonts w:ascii="Times New Roman" w:hAnsi="Times New Roman" w:cs="Times New Roman"/>
        </w:rPr>
      </w:pPr>
    </w:p>
    <w:sectPr w:rsidR="001E374B" w:rsidRPr="0017778B" w:rsidSect="00E72F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850"/>
    <w:rsid w:val="000B6BFD"/>
    <w:rsid w:val="000C1CBA"/>
    <w:rsid w:val="001037DC"/>
    <w:rsid w:val="00127B25"/>
    <w:rsid w:val="0017778B"/>
    <w:rsid w:val="001E374B"/>
    <w:rsid w:val="003A214F"/>
    <w:rsid w:val="00436F65"/>
    <w:rsid w:val="004C5C78"/>
    <w:rsid w:val="00501EF0"/>
    <w:rsid w:val="0052263D"/>
    <w:rsid w:val="00525014"/>
    <w:rsid w:val="0068215E"/>
    <w:rsid w:val="006C5446"/>
    <w:rsid w:val="00773CD4"/>
    <w:rsid w:val="00783188"/>
    <w:rsid w:val="00802FB0"/>
    <w:rsid w:val="00820EA9"/>
    <w:rsid w:val="00920C55"/>
    <w:rsid w:val="00A045D0"/>
    <w:rsid w:val="00A116DB"/>
    <w:rsid w:val="00B67B9B"/>
    <w:rsid w:val="00BB62E2"/>
    <w:rsid w:val="00C04850"/>
    <w:rsid w:val="00CD0073"/>
    <w:rsid w:val="00D669F8"/>
    <w:rsid w:val="00DF387F"/>
    <w:rsid w:val="00E16BBE"/>
    <w:rsid w:val="00E52628"/>
    <w:rsid w:val="00E60A2E"/>
    <w:rsid w:val="00E72FED"/>
    <w:rsid w:val="00EB2B53"/>
    <w:rsid w:val="00EC2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8914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8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4850"/>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5C78"/>
    <w:rPr>
      <w:sz w:val="18"/>
      <w:szCs w:val="18"/>
    </w:rPr>
  </w:style>
  <w:style w:type="paragraph" w:styleId="CommentText">
    <w:name w:val="annotation text"/>
    <w:basedOn w:val="Normal"/>
    <w:link w:val="CommentTextChar"/>
    <w:uiPriority w:val="99"/>
    <w:semiHidden/>
    <w:unhideWhenUsed/>
    <w:rsid w:val="004C5C78"/>
  </w:style>
  <w:style w:type="character" w:customStyle="1" w:styleId="CommentTextChar">
    <w:name w:val="Comment Text Char"/>
    <w:basedOn w:val="DefaultParagraphFont"/>
    <w:link w:val="CommentText"/>
    <w:uiPriority w:val="99"/>
    <w:semiHidden/>
    <w:rsid w:val="004C5C78"/>
  </w:style>
  <w:style w:type="paragraph" w:styleId="CommentSubject">
    <w:name w:val="annotation subject"/>
    <w:basedOn w:val="CommentText"/>
    <w:next w:val="CommentText"/>
    <w:link w:val="CommentSubjectChar"/>
    <w:uiPriority w:val="99"/>
    <w:semiHidden/>
    <w:unhideWhenUsed/>
    <w:rsid w:val="004C5C78"/>
    <w:rPr>
      <w:b/>
      <w:bCs/>
      <w:sz w:val="20"/>
      <w:szCs w:val="20"/>
    </w:rPr>
  </w:style>
  <w:style w:type="character" w:customStyle="1" w:styleId="CommentSubjectChar">
    <w:name w:val="Comment Subject Char"/>
    <w:basedOn w:val="CommentTextChar"/>
    <w:link w:val="CommentSubject"/>
    <w:uiPriority w:val="99"/>
    <w:semiHidden/>
    <w:rsid w:val="004C5C78"/>
    <w:rPr>
      <w:b/>
      <w:bCs/>
      <w:sz w:val="20"/>
      <w:szCs w:val="20"/>
    </w:rPr>
  </w:style>
  <w:style w:type="paragraph" w:styleId="Revision">
    <w:name w:val="Revision"/>
    <w:hidden/>
    <w:uiPriority w:val="99"/>
    <w:semiHidden/>
    <w:rsid w:val="00501E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8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4850"/>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5C78"/>
    <w:rPr>
      <w:sz w:val="18"/>
      <w:szCs w:val="18"/>
    </w:rPr>
  </w:style>
  <w:style w:type="paragraph" w:styleId="CommentText">
    <w:name w:val="annotation text"/>
    <w:basedOn w:val="Normal"/>
    <w:link w:val="CommentTextChar"/>
    <w:uiPriority w:val="99"/>
    <w:semiHidden/>
    <w:unhideWhenUsed/>
    <w:rsid w:val="004C5C78"/>
  </w:style>
  <w:style w:type="character" w:customStyle="1" w:styleId="CommentTextChar">
    <w:name w:val="Comment Text Char"/>
    <w:basedOn w:val="DefaultParagraphFont"/>
    <w:link w:val="CommentText"/>
    <w:uiPriority w:val="99"/>
    <w:semiHidden/>
    <w:rsid w:val="004C5C78"/>
  </w:style>
  <w:style w:type="paragraph" w:styleId="CommentSubject">
    <w:name w:val="annotation subject"/>
    <w:basedOn w:val="CommentText"/>
    <w:next w:val="CommentText"/>
    <w:link w:val="CommentSubjectChar"/>
    <w:uiPriority w:val="99"/>
    <w:semiHidden/>
    <w:unhideWhenUsed/>
    <w:rsid w:val="004C5C78"/>
    <w:rPr>
      <w:b/>
      <w:bCs/>
      <w:sz w:val="20"/>
      <w:szCs w:val="20"/>
    </w:rPr>
  </w:style>
  <w:style w:type="character" w:customStyle="1" w:styleId="CommentSubjectChar">
    <w:name w:val="Comment Subject Char"/>
    <w:basedOn w:val="CommentTextChar"/>
    <w:link w:val="CommentSubject"/>
    <w:uiPriority w:val="99"/>
    <w:semiHidden/>
    <w:rsid w:val="004C5C78"/>
    <w:rPr>
      <w:b/>
      <w:bCs/>
      <w:sz w:val="20"/>
      <w:szCs w:val="20"/>
    </w:rPr>
  </w:style>
  <w:style w:type="paragraph" w:styleId="Revision">
    <w:name w:val="Revision"/>
    <w:hidden/>
    <w:uiPriority w:val="99"/>
    <w:semiHidden/>
    <w:rsid w:val="00501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4037</Words>
  <Characters>23016</Characters>
  <Application>Microsoft Macintosh Word</Application>
  <DocSecurity>0</DocSecurity>
  <Lines>191</Lines>
  <Paragraphs>53</Paragraphs>
  <ScaleCrop>false</ScaleCrop>
  <Company/>
  <LinksUpToDate>false</LinksUpToDate>
  <CharactersWithSpaces>27000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Goldstein Love</dc:creator>
  <cp:keywords/>
  <dc:description/>
  <cp:lastModifiedBy>Yael Goldstein Love</cp:lastModifiedBy>
  <cp:revision>2</cp:revision>
  <dcterms:created xsi:type="dcterms:W3CDTF">2013-11-23T20:27:00Z</dcterms:created>
  <dcterms:modified xsi:type="dcterms:W3CDTF">2013-11-23T20:27:00Z</dcterms:modified>
</cp:coreProperties>
</file>